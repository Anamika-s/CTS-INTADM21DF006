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203" w:rsidRPr="006C4203" w:rsidRDefault="006C4203" w:rsidP="006C4203">
      <w:pPr>
        <w:rPr>
          <w:ins w:id="0" w:author="Unknown"/>
          <w:rFonts w:ascii="Segoe UI" w:hAnsi="Segoe UI" w:cs="Segoe UI"/>
          <w:color w:val="3A3A3A"/>
          <w:lang w:eastAsia="en-IN"/>
        </w:rPr>
      </w:pPr>
      <w:ins w:id="1" w:author="Unknown">
        <w:r w:rsidRPr="006C4203">
          <w:rPr>
            <w:bdr w:val="none" w:sz="0" w:space="0" w:color="auto" w:frame="1"/>
            <w:lang w:eastAsia="en-IN"/>
          </w:rPr>
          <w:t>State Design Pattern in C#</w:t>
        </w:r>
      </w:ins>
    </w:p>
    <w:p w:rsidR="006C4203" w:rsidRPr="006C4203" w:rsidRDefault="006C4203" w:rsidP="006C4203">
      <w:pPr>
        <w:rPr>
          <w:sz w:val="23"/>
          <w:szCs w:val="23"/>
          <w:bdr w:val="none" w:sz="0" w:space="0" w:color="auto" w:frame="1"/>
          <w:lang w:eastAsia="en-IN"/>
        </w:rPr>
      </w:pPr>
    </w:p>
    <w:p w:rsidR="006C4203" w:rsidRPr="006C4203" w:rsidRDefault="006C4203" w:rsidP="006C4203">
      <w:pPr>
        <w:rPr>
          <w:sz w:val="23"/>
          <w:szCs w:val="23"/>
          <w:bdr w:val="none" w:sz="0" w:space="0" w:color="auto" w:frame="1"/>
          <w:lang w:eastAsia="en-IN"/>
        </w:rPr>
      </w:pPr>
      <w:ins w:id="2" w:author="Unknown">
        <w:r w:rsidRPr="006C4203">
          <w:rPr>
            <w:sz w:val="23"/>
            <w:szCs w:val="23"/>
            <w:bdr w:val="none" w:sz="0" w:space="0" w:color="auto" w:frame="1"/>
            <w:lang w:eastAsia="en-IN"/>
          </w:rPr>
          <w:t>The State Design Pattern falls under the category of </w:t>
        </w:r>
        <w:proofErr w:type="spellStart"/>
        <w:r w:rsidRPr="006C4203">
          <w:rPr>
            <w:sz w:val="23"/>
            <w:szCs w:val="23"/>
            <w:bdr w:val="none" w:sz="0" w:space="0" w:color="auto" w:frame="1"/>
            <w:lang w:eastAsia="en-IN"/>
          </w:rPr>
          <w:fldChar w:fldCharType="begin"/>
        </w:r>
        <w:r w:rsidRPr="006C4203">
          <w:rPr>
            <w:sz w:val="23"/>
            <w:szCs w:val="23"/>
            <w:bdr w:val="none" w:sz="0" w:space="0" w:color="auto" w:frame="1"/>
            <w:lang w:eastAsia="en-IN"/>
          </w:rPr>
          <w:instrText xml:space="preserve"> HYPERLINK "https://dotnettutorials.net/lesson/behavioral-design-pattern/" </w:instrText>
        </w:r>
        <w:r w:rsidRPr="006C4203">
          <w:rPr>
            <w:sz w:val="23"/>
            <w:szCs w:val="23"/>
            <w:bdr w:val="none" w:sz="0" w:space="0" w:color="auto" w:frame="1"/>
            <w:lang w:eastAsia="en-IN"/>
          </w:rPr>
          <w:fldChar w:fldCharType="separate"/>
        </w:r>
        <w:r w:rsidRPr="006C4203">
          <w:rPr>
            <w:color w:val="007BFF"/>
            <w:sz w:val="23"/>
            <w:szCs w:val="23"/>
            <w:bdr w:val="none" w:sz="0" w:space="0" w:color="auto" w:frame="1"/>
            <w:lang w:eastAsia="en-IN"/>
          </w:rPr>
          <w:t>Behavioral</w:t>
        </w:r>
        <w:proofErr w:type="spellEnd"/>
        <w:r w:rsidRPr="006C4203">
          <w:rPr>
            <w:color w:val="007BFF"/>
            <w:sz w:val="23"/>
            <w:szCs w:val="23"/>
            <w:bdr w:val="none" w:sz="0" w:space="0" w:color="auto" w:frame="1"/>
            <w:lang w:eastAsia="en-IN"/>
          </w:rPr>
          <w:t xml:space="preserve"> Design Pattern</w:t>
        </w:r>
        <w:r w:rsidRPr="006C4203">
          <w:rPr>
            <w:sz w:val="23"/>
            <w:szCs w:val="23"/>
            <w:bdr w:val="none" w:sz="0" w:space="0" w:color="auto" w:frame="1"/>
            <w:lang w:eastAsia="en-IN"/>
          </w:rPr>
          <w:fldChar w:fldCharType="end"/>
        </w:r>
        <w:r w:rsidRPr="006C4203">
          <w:rPr>
            <w:sz w:val="23"/>
            <w:szCs w:val="23"/>
            <w:bdr w:val="none" w:sz="0" w:space="0" w:color="auto" w:frame="1"/>
            <w:lang w:eastAsia="en-IN"/>
          </w:rPr>
          <w:t xml:space="preserve">. </w:t>
        </w:r>
      </w:ins>
    </w:p>
    <w:p w:rsidR="006C4203" w:rsidRPr="006C4203" w:rsidRDefault="006C4203" w:rsidP="006C4203">
      <w:pPr>
        <w:rPr>
          <w:sz w:val="23"/>
          <w:szCs w:val="23"/>
          <w:bdr w:val="none" w:sz="0" w:space="0" w:color="auto" w:frame="1"/>
          <w:lang w:eastAsia="en-IN"/>
        </w:rPr>
      </w:pPr>
    </w:p>
    <w:p w:rsidR="006C4203" w:rsidRPr="006C4203" w:rsidRDefault="006C4203" w:rsidP="006C4203">
      <w:pPr>
        <w:rPr>
          <w:ins w:id="3" w:author="Unknown"/>
          <w:rFonts w:ascii="Segoe UI" w:hAnsi="Segoe UI" w:cs="Segoe UI"/>
          <w:color w:val="212529"/>
          <w:sz w:val="23"/>
          <w:szCs w:val="23"/>
          <w:lang w:eastAsia="en-IN"/>
        </w:rPr>
      </w:pPr>
      <w:ins w:id="4" w:author="Unknown">
        <w:r w:rsidRPr="006C4203">
          <w:rPr>
            <w:color w:val="0000FF"/>
            <w:sz w:val="23"/>
            <w:szCs w:val="23"/>
            <w:bdr w:val="none" w:sz="0" w:space="0" w:color="auto" w:frame="1"/>
            <w:lang w:eastAsia="en-IN"/>
          </w:rPr>
          <w:t>What is the State Design Pattern?</w:t>
        </w:r>
      </w:ins>
    </w:p>
    <w:p w:rsidR="006C4203" w:rsidRPr="006C4203" w:rsidRDefault="006C4203" w:rsidP="006C4203">
      <w:pPr>
        <w:rPr>
          <w:ins w:id="5" w:author="Unknown"/>
          <w:rFonts w:ascii="Segoe UI" w:hAnsi="Segoe UI" w:cs="Segoe UI"/>
          <w:color w:val="212529"/>
          <w:sz w:val="23"/>
          <w:szCs w:val="23"/>
          <w:lang w:eastAsia="en-IN"/>
        </w:rPr>
      </w:pPr>
      <w:ins w:id="6" w:author="Unknown">
        <w:r w:rsidRPr="006C4203">
          <w:rPr>
            <w:color w:val="0000FF"/>
            <w:sz w:val="24"/>
            <w:szCs w:val="24"/>
            <w:bdr w:val="none" w:sz="0" w:space="0" w:color="auto" w:frame="1"/>
            <w:lang w:eastAsia="en-IN"/>
          </w:rPr>
          <w:t>Understanding the State Design Pattern with Real-Time example</w:t>
        </w:r>
      </w:ins>
    </w:p>
    <w:p w:rsidR="006C4203" w:rsidRPr="006C4203" w:rsidRDefault="006C4203" w:rsidP="006C4203">
      <w:pPr>
        <w:rPr>
          <w:ins w:id="7" w:author="Unknown"/>
          <w:rFonts w:ascii="Segoe UI" w:hAnsi="Segoe UI" w:cs="Segoe UI"/>
          <w:color w:val="212529"/>
          <w:sz w:val="23"/>
          <w:szCs w:val="23"/>
          <w:lang w:eastAsia="en-IN"/>
        </w:rPr>
      </w:pPr>
      <w:ins w:id="8" w:author="Unknown">
        <w:r w:rsidRPr="006C4203">
          <w:rPr>
            <w:color w:val="0000FF"/>
            <w:sz w:val="24"/>
            <w:szCs w:val="24"/>
            <w:bdr w:val="none" w:sz="0" w:space="0" w:color="auto" w:frame="1"/>
            <w:lang w:eastAsia="en-IN"/>
          </w:rPr>
          <w:t xml:space="preserve">Implementation of ATM Machine </w:t>
        </w:r>
        <w:proofErr w:type="spellStart"/>
        <w:r w:rsidRPr="006C4203">
          <w:rPr>
            <w:color w:val="0000FF"/>
            <w:sz w:val="24"/>
            <w:szCs w:val="24"/>
            <w:bdr w:val="none" w:sz="0" w:space="0" w:color="auto" w:frame="1"/>
            <w:lang w:eastAsia="en-IN"/>
          </w:rPr>
          <w:t>behavior</w:t>
        </w:r>
        <w:proofErr w:type="spellEnd"/>
        <w:r w:rsidRPr="006C4203">
          <w:rPr>
            <w:color w:val="0000FF"/>
            <w:sz w:val="24"/>
            <w:szCs w:val="24"/>
            <w:bdr w:val="none" w:sz="0" w:space="0" w:color="auto" w:frame="1"/>
            <w:lang w:eastAsia="en-IN"/>
          </w:rPr>
          <w:t xml:space="preserve"> using State Design Pattern in C#</w:t>
        </w:r>
      </w:ins>
    </w:p>
    <w:p w:rsidR="006C4203" w:rsidRPr="006C4203" w:rsidRDefault="006C4203" w:rsidP="006C4203">
      <w:pPr>
        <w:rPr>
          <w:ins w:id="9" w:author="Unknown"/>
          <w:rFonts w:ascii="Segoe UI" w:hAnsi="Segoe UI" w:cs="Segoe UI"/>
          <w:color w:val="212529"/>
          <w:sz w:val="23"/>
          <w:szCs w:val="23"/>
          <w:lang w:eastAsia="en-IN"/>
        </w:rPr>
      </w:pPr>
      <w:ins w:id="10" w:author="Unknown">
        <w:r w:rsidRPr="006C4203">
          <w:rPr>
            <w:color w:val="0000FF"/>
            <w:sz w:val="23"/>
            <w:szCs w:val="23"/>
            <w:bdr w:val="none" w:sz="0" w:space="0" w:color="auto" w:frame="1"/>
            <w:lang w:eastAsia="en-IN"/>
          </w:rPr>
          <w:t>When to use the State Design Pattern in real-time applications?</w:t>
        </w:r>
      </w:ins>
    </w:p>
    <w:p w:rsidR="006C4203" w:rsidRPr="006C4203" w:rsidRDefault="006C4203" w:rsidP="006C4203">
      <w:pPr>
        <w:rPr>
          <w:ins w:id="11" w:author="Unknown"/>
          <w:rFonts w:ascii="Segoe UI" w:hAnsi="Segoe UI" w:cs="Segoe UI"/>
          <w:color w:val="3A3A3A"/>
          <w:sz w:val="20"/>
          <w:szCs w:val="20"/>
          <w:lang w:eastAsia="en-IN"/>
        </w:rPr>
      </w:pPr>
      <w:ins w:id="12" w:author="Unknown">
        <w:r w:rsidRPr="006C4203">
          <w:rPr>
            <w:sz w:val="27"/>
            <w:szCs w:val="27"/>
            <w:bdr w:val="none" w:sz="0" w:space="0" w:color="auto" w:frame="1"/>
            <w:lang w:eastAsia="en-IN"/>
          </w:rPr>
          <w:t>What is the State Design Pattern?</w:t>
        </w:r>
      </w:ins>
    </w:p>
    <w:p w:rsidR="006C4203" w:rsidRPr="006C4203" w:rsidRDefault="006C4203" w:rsidP="006C4203">
      <w:pPr>
        <w:rPr>
          <w:ins w:id="13" w:author="Unknown"/>
          <w:rFonts w:ascii="Segoe UI" w:hAnsi="Segoe UI" w:cs="Segoe UI"/>
          <w:color w:val="212529"/>
          <w:sz w:val="23"/>
          <w:szCs w:val="23"/>
          <w:lang w:eastAsia="en-IN"/>
        </w:rPr>
      </w:pPr>
      <w:ins w:id="14" w:author="Unknown">
        <w:r w:rsidRPr="006C4203">
          <w:rPr>
            <w:sz w:val="23"/>
            <w:szCs w:val="23"/>
            <w:bdr w:val="none" w:sz="0" w:space="0" w:color="auto" w:frame="1"/>
            <w:lang w:eastAsia="en-IN"/>
          </w:rPr>
          <w:t xml:space="preserve">According to Gang of Four Definitions, the State Design Pattern allows an object to alter its </w:t>
        </w:r>
        <w:proofErr w:type="spellStart"/>
        <w:r w:rsidRPr="006C4203">
          <w:rPr>
            <w:sz w:val="23"/>
            <w:szCs w:val="23"/>
            <w:bdr w:val="none" w:sz="0" w:space="0" w:color="auto" w:frame="1"/>
            <w:lang w:eastAsia="en-IN"/>
          </w:rPr>
          <w:t>behavior</w:t>
        </w:r>
        <w:proofErr w:type="spellEnd"/>
        <w:r w:rsidRPr="006C4203">
          <w:rPr>
            <w:sz w:val="23"/>
            <w:szCs w:val="23"/>
            <w:bdr w:val="none" w:sz="0" w:space="0" w:color="auto" w:frame="1"/>
            <w:lang w:eastAsia="en-IN"/>
          </w:rPr>
          <w:t xml:space="preserve"> when </w:t>
        </w:r>
        <w:proofErr w:type="gramStart"/>
        <w:r w:rsidRPr="006C4203">
          <w:rPr>
            <w:sz w:val="23"/>
            <w:szCs w:val="23"/>
            <w:bdr w:val="none" w:sz="0" w:space="0" w:color="auto" w:frame="1"/>
            <w:lang w:eastAsia="en-IN"/>
          </w:rPr>
          <w:t>its</w:t>
        </w:r>
        <w:proofErr w:type="gramEnd"/>
        <w:r w:rsidRPr="006C4203">
          <w:rPr>
            <w:sz w:val="23"/>
            <w:szCs w:val="23"/>
            <w:bdr w:val="none" w:sz="0" w:space="0" w:color="auto" w:frame="1"/>
            <w:lang w:eastAsia="en-IN"/>
          </w:rPr>
          <w:t xml:space="preserve"> internal state changes. In simple words, we can say that the State Pattern is a design pattern that allows an object to completely change its </w:t>
        </w:r>
        <w:proofErr w:type="spellStart"/>
        <w:r w:rsidRPr="006C4203">
          <w:rPr>
            <w:sz w:val="23"/>
            <w:szCs w:val="23"/>
            <w:bdr w:val="none" w:sz="0" w:space="0" w:color="auto" w:frame="1"/>
            <w:lang w:eastAsia="en-IN"/>
          </w:rPr>
          <w:t>behavior</w:t>
        </w:r>
        <w:proofErr w:type="spellEnd"/>
        <w:r w:rsidRPr="006C4203">
          <w:rPr>
            <w:sz w:val="23"/>
            <w:szCs w:val="23"/>
            <w:bdr w:val="none" w:sz="0" w:space="0" w:color="auto" w:frame="1"/>
            <w:lang w:eastAsia="en-IN"/>
          </w:rPr>
          <w:t xml:space="preserve"> depending upon its current internal state.</w:t>
        </w:r>
      </w:ins>
    </w:p>
    <w:p w:rsidR="006C4203" w:rsidRPr="006C4203" w:rsidRDefault="006C4203" w:rsidP="006C4203">
      <w:pPr>
        <w:rPr>
          <w:ins w:id="15" w:author="Unknown"/>
          <w:rFonts w:ascii="Segoe UI" w:hAnsi="Segoe UI" w:cs="Segoe UI"/>
          <w:color w:val="212529"/>
          <w:sz w:val="23"/>
          <w:szCs w:val="23"/>
          <w:lang w:eastAsia="en-IN"/>
        </w:rPr>
      </w:pPr>
      <w:ins w:id="16" w:author="Unknown">
        <w:r w:rsidRPr="006C4203">
          <w:rPr>
            <w:sz w:val="23"/>
            <w:szCs w:val="23"/>
            <w:bdr w:val="none" w:sz="0" w:space="0" w:color="auto" w:frame="1"/>
            <w:lang w:eastAsia="en-IN"/>
          </w:rPr>
          <w:t>For a better understanding of the above definition, please have a look at the following diagram. Here, you can see on the left-hand side we have the client and on the right-hand side we have the Context object and the context object internally maintains some states (such as State A and State B).</w:t>
        </w:r>
      </w:ins>
    </w:p>
    <w:p w:rsidR="006C4203" w:rsidRPr="006C4203" w:rsidRDefault="006C4203" w:rsidP="006C4203">
      <w:pPr>
        <w:rPr>
          <w:ins w:id="17" w:author="Unknown"/>
          <w:rFonts w:ascii="Segoe UI" w:hAnsi="Segoe UI" w:cs="Segoe UI"/>
          <w:color w:val="212529"/>
          <w:sz w:val="23"/>
          <w:szCs w:val="23"/>
          <w:lang w:eastAsia="en-IN"/>
        </w:rPr>
      </w:pPr>
      <w:ins w:id="18" w:author="Unknown">
        <w:r w:rsidRPr="006C4203">
          <w:rPr>
            <w:sz w:val="23"/>
            <w:szCs w:val="23"/>
            <w:bdr w:val="none" w:sz="0" w:space="0" w:color="auto" w:frame="1"/>
            <w:lang w:eastAsia="en-IN"/>
          </w:rPr>
          <w:t>As you can see in the below diagram, the current state of the Context object is State A. So, when the client makes a request to the Context object, what the Context object will do is, it will perform Operation A.</w:t>
        </w:r>
      </w:ins>
    </w:p>
    <w:p w:rsidR="006C4203" w:rsidRPr="006C4203" w:rsidRDefault="006C4203" w:rsidP="006C4203">
      <w:pPr>
        <w:rPr>
          <w:ins w:id="19" w:author="Unknown"/>
          <w:rFonts w:ascii="Segoe UI" w:hAnsi="Segoe UI" w:cs="Segoe UI"/>
          <w:color w:val="212529"/>
          <w:sz w:val="23"/>
          <w:szCs w:val="23"/>
          <w:lang w:eastAsia="en-IN"/>
        </w:rPr>
      </w:pPr>
      <w:r w:rsidRPr="006C4203">
        <w:rPr>
          <w:noProof/>
          <w:sz w:val="23"/>
          <w:szCs w:val="23"/>
          <w:bdr w:val="none" w:sz="0" w:space="0" w:color="auto" w:frame="1"/>
          <w:lang w:eastAsia="en-IN"/>
        </w:rPr>
        <w:drawing>
          <wp:inline distT="0" distB="0" distL="0" distR="0" wp14:anchorId="11F0C388" wp14:editId="5C89ED9B">
            <wp:extent cx="5847080" cy="1894840"/>
            <wp:effectExtent l="0" t="0" r="1270" b="0"/>
            <wp:docPr id="7" name="Picture 7" descr="State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Design Patter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080" cy="1894840"/>
                    </a:xfrm>
                    <a:prstGeom prst="rect">
                      <a:avLst/>
                    </a:prstGeom>
                    <a:noFill/>
                    <a:ln>
                      <a:noFill/>
                    </a:ln>
                  </pic:spPr>
                </pic:pic>
              </a:graphicData>
            </a:graphic>
          </wp:inline>
        </w:drawing>
      </w:r>
    </w:p>
    <w:p w:rsidR="006C4203" w:rsidRPr="006C4203" w:rsidRDefault="006C4203" w:rsidP="006C4203">
      <w:pPr>
        <w:rPr>
          <w:ins w:id="20" w:author="Unknown"/>
          <w:rFonts w:ascii="Segoe UI" w:hAnsi="Segoe UI" w:cs="Segoe UI"/>
          <w:color w:val="212529"/>
          <w:sz w:val="23"/>
          <w:szCs w:val="23"/>
          <w:lang w:eastAsia="en-IN"/>
        </w:rPr>
      </w:pPr>
      <w:ins w:id="21" w:author="Unknown">
        <w:r w:rsidRPr="006C4203">
          <w:rPr>
            <w:sz w:val="23"/>
            <w:szCs w:val="23"/>
            <w:bdr w:val="none" w:sz="0" w:space="0" w:color="auto" w:frame="1"/>
            <w:lang w:eastAsia="en-IN"/>
          </w:rPr>
          <w:t>Let us say the state of the context object is changed to State B. Now when the request is coming from the client, the context object will perform operation B as the current state us State B as shown in the following diagram.</w:t>
        </w:r>
      </w:ins>
    </w:p>
    <w:p w:rsidR="006C4203" w:rsidRPr="006C4203" w:rsidRDefault="006C4203" w:rsidP="006C4203">
      <w:pPr>
        <w:rPr>
          <w:ins w:id="22" w:author="Unknown"/>
          <w:rFonts w:ascii="Segoe UI" w:hAnsi="Segoe UI" w:cs="Segoe UI"/>
          <w:color w:val="212529"/>
          <w:sz w:val="23"/>
          <w:szCs w:val="23"/>
          <w:lang w:eastAsia="en-IN"/>
        </w:rPr>
      </w:pPr>
      <w:r w:rsidRPr="006C4203">
        <w:rPr>
          <w:noProof/>
          <w:sz w:val="23"/>
          <w:szCs w:val="23"/>
          <w:bdr w:val="none" w:sz="0" w:space="0" w:color="auto" w:frame="1"/>
          <w:lang w:eastAsia="en-IN"/>
        </w:rPr>
        <w:lastRenderedPageBreak/>
        <w:drawing>
          <wp:inline distT="0" distB="0" distL="0" distR="0" wp14:anchorId="326D2BCD" wp14:editId="21361ECE">
            <wp:extent cx="5877560" cy="1894840"/>
            <wp:effectExtent l="0" t="0" r="8890" b="0"/>
            <wp:docPr id="6" name="Picture 6" descr="Understanding State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State Pattern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560" cy="1894840"/>
                    </a:xfrm>
                    <a:prstGeom prst="rect">
                      <a:avLst/>
                    </a:prstGeom>
                    <a:noFill/>
                    <a:ln>
                      <a:noFill/>
                    </a:ln>
                  </pic:spPr>
                </pic:pic>
              </a:graphicData>
            </a:graphic>
          </wp:inline>
        </w:drawing>
      </w:r>
    </w:p>
    <w:p w:rsidR="006C4203" w:rsidRPr="006C4203" w:rsidRDefault="006C4203" w:rsidP="006C4203">
      <w:pPr>
        <w:rPr>
          <w:ins w:id="23" w:author="Unknown"/>
          <w:rFonts w:ascii="Segoe UI" w:hAnsi="Segoe UI" w:cs="Segoe UI"/>
          <w:color w:val="212529"/>
          <w:sz w:val="23"/>
          <w:szCs w:val="23"/>
          <w:lang w:eastAsia="en-IN"/>
        </w:rPr>
      </w:pPr>
      <w:ins w:id="24" w:author="Unknown">
        <w:r w:rsidRPr="006C4203">
          <w:rPr>
            <w:sz w:val="23"/>
            <w:szCs w:val="23"/>
            <w:bdr w:val="none" w:sz="0" w:space="0" w:color="auto" w:frame="1"/>
            <w:lang w:eastAsia="en-IN"/>
          </w:rPr>
          <w:t xml:space="preserve">So, the point that you need to remember is based on the internal state of the context object, the </w:t>
        </w:r>
        <w:proofErr w:type="spellStart"/>
        <w:r w:rsidRPr="006C4203">
          <w:rPr>
            <w:sz w:val="23"/>
            <w:szCs w:val="23"/>
            <w:bdr w:val="none" w:sz="0" w:space="0" w:color="auto" w:frame="1"/>
            <w:lang w:eastAsia="en-IN"/>
          </w:rPr>
          <w:t>behavior</w:t>
        </w:r>
        <w:proofErr w:type="spellEnd"/>
        <w:r w:rsidRPr="006C4203">
          <w:rPr>
            <w:sz w:val="23"/>
            <w:szCs w:val="23"/>
            <w:bdr w:val="none" w:sz="0" w:space="0" w:color="auto" w:frame="1"/>
            <w:lang w:eastAsia="en-IN"/>
          </w:rPr>
          <w:t xml:space="preserve"> will be changed.</w:t>
        </w:r>
      </w:ins>
    </w:p>
    <w:p w:rsidR="006C4203" w:rsidRPr="006C4203" w:rsidRDefault="006C4203" w:rsidP="006C4203">
      <w:pPr>
        <w:rPr>
          <w:ins w:id="25" w:author="Unknown"/>
          <w:rFonts w:ascii="Segoe UI" w:hAnsi="Segoe UI" w:cs="Segoe UI"/>
          <w:color w:val="212529"/>
          <w:sz w:val="23"/>
          <w:szCs w:val="23"/>
          <w:lang w:eastAsia="en-IN"/>
        </w:rPr>
      </w:pPr>
      <w:ins w:id="26" w:author="Unknown">
        <w:r w:rsidRPr="006C4203">
          <w:rPr>
            <w:sz w:val="23"/>
            <w:szCs w:val="23"/>
            <w:bdr w:val="none" w:sz="0" w:space="0" w:color="auto" w:frame="1"/>
            <w:lang w:eastAsia="en-IN"/>
          </w:rPr>
          <w:t>If this is not clear at the moment then don’t worry we will try to understand this with some real-time examples.</w:t>
        </w:r>
      </w:ins>
    </w:p>
    <w:p w:rsidR="006C4203" w:rsidRPr="006C4203" w:rsidRDefault="006C4203" w:rsidP="006C4203">
      <w:pPr>
        <w:rPr>
          <w:ins w:id="27" w:author="Unknown"/>
          <w:rFonts w:ascii="Segoe UI" w:hAnsi="Segoe UI" w:cs="Segoe UI"/>
          <w:color w:val="3A3A3A"/>
          <w:sz w:val="20"/>
          <w:szCs w:val="20"/>
          <w:lang w:eastAsia="en-IN"/>
        </w:rPr>
      </w:pPr>
      <w:ins w:id="28" w:author="Unknown">
        <w:r w:rsidRPr="006C4203">
          <w:rPr>
            <w:sz w:val="27"/>
            <w:szCs w:val="27"/>
            <w:bdr w:val="none" w:sz="0" w:space="0" w:color="auto" w:frame="1"/>
            <w:lang w:eastAsia="en-IN"/>
          </w:rPr>
          <w:t>Understanding the State Design Pattern with Real-Time example:</w:t>
        </w:r>
      </w:ins>
    </w:p>
    <w:p w:rsidR="006C4203" w:rsidRPr="006C4203" w:rsidRDefault="006C4203" w:rsidP="006C4203">
      <w:pPr>
        <w:rPr>
          <w:ins w:id="29" w:author="Unknown"/>
          <w:rFonts w:ascii="Segoe UI" w:hAnsi="Segoe UI" w:cs="Segoe UI"/>
          <w:color w:val="212529"/>
          <w:sz w:val="23"/>
          <w:szCs w:val="23"/>
          <w:lang w:eastAsia="en-IN"/>
        </w:rPr>
      </w:pPr>
      <w:ins w:id="30" w:author="Unknown">
        <w:r w:rsidRPr="006C4203">
          <w:rPr>
            <w:sz w:val="23"/>
            <w:szCs w:val="23"/>
            <w:bdr w:val="none" w:sz="0" w:space="0" w:color="auto" w:frame="1"/>
            <w:lang w:eastAsia="en-IN"/>
          </w:rPr>
          <w:t xml:space="preserve">Let us understand the State Design Pattern with a real-time example. ATM machine </w:t>
        </w:r>
        <w:proofErr w:type="spellStart"/>
        <w:r w:rsidRPr="006C4203">
          <w:rPr>
            <w:sz w:val="23"/>
            <w:szCs w:val="23"/>
            <w:bdr w:val="none" w:sz="0" w:space="0" w:color="auto" w:frame="1"/>
            <w:lang w:eastAsia="en-IN"/>
          </w:rPr>
          <w:t>behavior</w:t>
        </w:r>
        <w:proofErr w:type="spellEnd"/>
        <w:r w:rsidRPr="006C4203">
          <w:rPr>
            <w:sz w:val="23"/>
            <w:szCs w:val="23"/>
            <w:bdr w:val="none" w:sz="0" w:space="0" w:color="auto" w:frame="1"/>
            <w:lang w:eastAsia="en-IN"/>
          </w:rPr>
          <w:t xml:space="preserve"> is the best example of the State Design Pattern. Please have a look at the following diagram. Let say the ATM machine’s internal state is Debit Card Not Inserted means the ATM card is not inserted into the slot of the ATM Machine. Then what are all the operations you can do? The operations you can do are as follows.</w:t>
        </w:r>
      </w:ins>
    </w:p>
    <w:p w:rsidR="006C4203" w:rsidRPr="006C4203" w:rsidRDefault="006C4203" w:rsidP="006C4203">
      <w:pPr>
        <w:rPr>
          <w:ins w:id="31" w:author="Unknown"/>
          <w:rFonts w:ascii="Segoe UI" w:hAnsi="Segoe UI" w:cs="Segoe UI"/>
          <w:color w:val="212529"/>
          <w:sz w:val="23"/>
          <w:szCs w:val="23"/>
          <w:lang w:eastAsia="en-IN"/>
        </w:rPr>
      </w:pPr>
      <w:ins w:id="32" w:author="Unknown">
        <w:r w:rsidRPr="006C4203">
          <w:rPr>
            <w:sz w:val="23"/>
            <w:szCs w:val="23"/>
            <w:bdr w:val="none" w:sz="0" w:space="0" w:color="auto" w:frame="1"/>
            <w:lang w:eastAsia="en-IN"/>
          </w:rPr>
          <w:t>You can insert the debit card.</w:t>
        </w:r>
      </w:ins>
    </w:p>
    <w:p w:rsidR="006C4203" w:rsidRPr="006C4203" w:rsidRDefault="006C4203" w:rsidP="006C4203">
      <w:pPr>
        <w:rPr>
          <w:ins w:id="33" w:author="Unknown"/>
          <w:rFonts w:ascii="Segoe UI" w:hAnsi="Segoe UI" w:cs="Segoe UI"/>
          <w:color w:val="212529"/>
          <w:sz w:val="23"/>
          <w:szCs w:val="23"/>
          <w:lang w:eastAsia="en-IN"/>
        </w:rPr>
      </w:pPr>
      <w:ins w:id="34" w:author="Unknown">
        <w:r w:rsidRPr="006C4203">
          <w:rPr>
            <w:sz w:val="23"/>
            <w:szCs w:val="23"/>
            <w:bdr w:val="none" w:sz="0" w:space="0" w:color="auto" w:frame="1"/>
            <w:lang w:eastAsia="en-IN"/>
          </w:rPr>
          <w:t>You cannot eject the debit card as the debit card is not inserted into ATM Machine.</w:t>
        </w:r>
      </w:ins>
    </w:p>
    <w:p w:rsidR="006C4203" w:rsidRPr="006C4203" w:rsidRDefault="006C4203" w:rsidP="006C4203">
      <w:pPr>
        <w:rPr>
          <w:ins w:id="35" w:author="Unknown"/>
          <w:rFonts w:ascii="Segoe UI" w:hAnsi="Segoe UI" w:cs="Segoe UI"/>
          <w:color w:val="212529"/>
          <w:sz w:val="23"/>
          <w:szCs w:val="23"/>
          <w:lang w:eastAsia="en-IN"/>
        </w:rPr>
      </w:pPr>
      <w:ins w:id="36" w:author="Unknown">
        <w:r w:rsidRPr="006C4203">
          <w:rPr>
            <w:sz w:val="23"/>
            <w:szCs w:val="23"/>
            <w:bdr w:val="none" w:sz="0" w:space="0" w:color="auto" w:frame="1"/>
            <w:lang w:eastAsia="en-IN"/>
          </w:rPr>
          <w:t>Again you cannot also enter the PIN and withdraw money. So, the only allowed operation is he can insert the debit card.</w:t>
        </w:r>
      </w:ins>
    </w:p>
    <w:p w:rsidR="006C4203" w:rsidRPr="006C4203" w:rsidRDefault="006C4203" w:rsidP="006C4203">
      <w:pPr>
        <w:rPr>
          <w:ins w:id="37" w:author="Unknown"/>
          <w:rFonts w:ascii="Segoe UI" w:hAnsi="Segoe UI" w:cs="Segoe UI"/>
          <w:color w:val="212529"/>
          <w:sz w:val="23"/>
          <w:szCs w:val="23"/>
          <w:lang w:eastAsia="en-IN"/>
        </w:rPr>
      </w:pPr>
      <w:ins w:id="38" w:author="Unknown">
        <w:r w:rsidRPr="006C4203">
          <w:rPr>
            <w:sz w:val="23"/>
            <w:szCs w:val="23"/>
            <w:bdr w:val="none" w:sz="0" w:space="0" w:color="auto" w:frame="1"/>
            <w:lang w:eastAsia="en-IN"/>
          </w:rPr>
          <w:t>Suppose you inserted the debit card into the machine. So the state of the ATM (i.e. Context Object) is changed to Debit Card Inserted. Then what are all the operations you can do? The operations you can do are as follows.</w:t>
        </w:r>
      </w:ins>
    </w:p>
    <w:p w:rsidR="006C4203" w:rsidRPr="006C4203" w:rsidRDefault="006C4203" w:rsidP="006C4203">
      <w:pPr>
        <w:rPr>
          <w:ins w:id="39" w:author="Unknown"/>
          <w:rFonts w:ascii="Segoe UI" w:hAnsi="Segoe UI" w:cs="Segoe UI"/>
          <w:color w:val="212529"/>
          <w:sz w:val="23"/>
          <w:szCs w:val="23"/>
          <w:lang w:eastAsia="en-IN"/>
        </w:rPr>
      </w:pPr>
      <w:ins w:id="40" w:author="Unknown">
        <w:r w:rsidRPr="006C4203">
          <w:rPr>
            <w:sz w:val="23"/>
            <w:szCs w:val="23"/>
            <w:bdr w:val="none" w:sz="0" w:space="0" w:color="auto" w:frame="1"/>
            <w:lang w:eastAsia="en-IN"/>
          </w:rPr>
          <w:t>You cannot insert the debit card as already one debit card is inserted into the machine.</w:t>
        </w:r>
      </w:ins>
    </w:p>
    <w:p w:rsidR="006C4203" w:rsidRPr="006C4203" w:rsidRDefault="006C4203" w:rsidP="006C4203">
      <w:pPr>
        <w:rPr>
          <w:ins w:id="41" w:author="Unknown"/>
          <w:rFonts w:ascii="Segoe UI" w:hAnsi="Segoe UI" w:cs="Segoe UI"/>
          <w:color w:val="212529"/>
          <w:sz w:val="23"/>
          <w:szCs w:val="23"/>
          <w:lang w:eastAsia="en-IN"/>
        </w:rPr>
      </w:pPr>
      <w:ins w:id="42" w:author="Unknown">
        <w:r w:rsidRPr="006C4203">
          <w:rPr>
            <w:sz w:val="23"/>
            <w:szCs w:val="23"/>
            <w:bdr w:val="none" w:sz="0" w:space="0" w:color="auto" w:frame="1"/>
            <w:lang w:eastAsia="en-IN"/>
          </w:rPr>
          <w:t>It allows you to eject the Deb</w:t>
        </w:r>
        <w:bookmarkStart w:id="43" w:name="_GoBack"/>
        <w:bookmarkEnd w:id="43"/>
        <w:r w:rsidRPr="006C4203">
          <w:rPr>
            <w:sz w:val="23"/>
            <w:szCs w:val="23"/>
            <w:bdr w:val="none" w:sz="0" w:space="0" w:color="auto" w:frame="1"/>
            <w:lang w:eastAsia="en-IN"/>
          </w:rPr>
          <w:t>it card.</w:t>
        </w:r>
      </w:ins>
    </w:p>
    <w:p w:rsidR="006C4203" w:rsidRPr="006C4203" w:rsidRDefault="006C4203" w:rsidP="006C4203">
      <w:pPr>
        <w:rPr>
          <w:ins w:id="44" w:author="Unknown"/>
          <w:rFonts w:ascii="Segoe UI" w:hAnsi="Segoe UI" w:cs="Segoe UI"/>
          <w:color w:val="212529"/>
          <w:sz w:val="23"/>
          <w:szCs w:val="23"/>
          <w:lang w:eastAsia="en-IN"/>
        </w:rPr>
      </w:pPr>
      <w:ins w:id="45" w:author="Unknown">
        <w:r w:rsidRPr="006C4203">
          <w:rPr>
            <w:sz w:val="23"/>
            <w:szCs w:val="23"/>
            <w:bdr w:val="none" w:sz="0" w:space="0" w:color="auto" w:frame="1"/>
            <w:lang w:eastAsia="en-IN"/>
          </w:rPr>
          <w:t>You can enter the PIN number and withdraw the money.</w:t>
        </w:r>
      </w:ins>
    </w:p>
    <w:p w:rsidR="006C4203" w:rsidRPr="006C4203" w:rsidRDefault="006C4203" w:rsidP="006C4203">
      <w:pPr>
        <w:rPr>
          <w:ins w:id="46" w:author="Unknown"/>
          <w:rFonts w:ascii="Segoe UI" w:hAnsi="Segoe UI" w:cs="Segoe UI"/>
          <w:color w:val="212529"/>
          <w:sz w:val="23"/>
          <w:szCs w:val="23"/>
          <w:lang w:eastAsia="en-IN"/>
        </w:rPr>
      </w:pPr>
      <w:r w:rsidRPr="006C4203">
        <w:rPr>
          <w:noProof/>
          <w:sz w:val="23"/>
          <w:szCs w:val="23"/>
          <w:bdr w:val="none" w:sz="0" w:space="0" w:color="auto" w:frame="1"/>
          <w:lang w:eastAsia="en-IN"/>
        </w:rPr>
        <w:lastRenderedPageBreak/>
        <w:drawing>
          <wp:inline distT="0" distB="0" distL="0" distR="0" wp14:anchorId="34489BAE" wp14:editId="608929B1">
            <wp:extent cx="6858000" cy="3058160"/>
            <wp:effectExtent l="0" t="0" r="0" b="8890"/>
            <wp:docPr id="5" name="Picture 5" descr="Understanding the State Design Pattern with Real-Ti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the State Design Pattern with Real-Tim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058160"/>
                    </a:xfrm>
                    <a:prstGeom prst="rect">
                      <a:avLst/>
                    </a:prstGeom>
                    <a:noFill/>
                    <a:ln>
                      <a:noFill/>
                    </a:ln>
                  </pic:spPr>
                </pic:pic>
              </a:graphicData>
            </a:graphic>
          </wp:inline>
        </w:drawing>
      </w:r>
    </w:p>
    <w:p w:rsidR="006C4203" w:rsidRPr="006C4203" w:rsidRDefault="006C4203" w:rsidP="006C4203">
      <w:pPr>
        <w:rPr>
          <w:ins w:id="47" w:author="Unknown"/>
          <w:rFonts w:ascii="Segoe UI" w:hAnsi="Segoe UI" w:cs="Segoe UI"/>
          <w:color w:val="212529"/>
          <w:sz w:val="23"/>
          <w:szCs w:val="23"/>
          <w:lang w:eastAsia="en-IN"/>
        </w:rPr>
      </w:pPr>
      <w:ins w:id="48" w:author="Unknown">
        <w:r w:rsidRPr="006C4203">
          <w:rPr>
            <w:sz w:val="23"/>
            <w:szCs w:val="23"/>
            <w:bdr w:val="none" w:sz="0" w:space="0" w:color="auto" w:frame="1"/>
            <w:lang w:eastAsia="en-IN"/>
          </w:rPr>
          <w:t xml:space="preserve">The point that you need to remember is, if the state is Debit Card Not Inserted then it will allow you to perform certain operations and when the state is Debit Card Inserted then it will allow you to perform another set of operations. So, based on the internal state of the ATM machine the </w:t>
        </w:r>
        <w:proofErr w:type="spellStart"/>
        <w:r w:rsidRPr="006C4203">
          <w:rPr>
            <w:sz w:val="23"/>
            <w:szCs w:val="23"/>
            <w:bdr w:val="none" w:sz="0" w:space="0" w:color="auto" w:frame="1"/>
            <w:lang w:eastAsia="en-IN"/>
          </w:rPr>
          <w:t>behavior</w:t>
        </w:r>
        <w:proofErr w:type="spellEnd"/>
        <w:r w:rsidRPr="006C4203">
          <w:rPr>
            <w:sz w:val="23"/>
            <w:szCs w:val="23"/>
            <w:bdr w:val="none" w:sz="0" w:space="0" w:color="auto" w:frame="1"/>
            <w:lang w:eastAsia="en-IN"/>
          </w:rPr>
          <w:t xml:space="preserve"> will be changed.</w:t>
        </w:r>
      </w:ins>
    </w:p>
    <w:p w:rsidR="006C4203" w:rsidRPr="006C4203" w:rsidRDefault="006C4203" w:rsidP="006C4203">
      <w:pPr>
        <w:rPr>
          <w:ins w:id="49" w:author="Unknown"/>
          <w:rFonts w:ascii="Segoe UI" w:hAnsi="Segoe UI" w:cs="Segoe UI"/>
          <w:color w:val="3A3A3A"/>
          <w:sz w:val="20"/>
          <w:szCs w:val="20"/>
          <w:lang w:eastAsia="en-IN"/>
        </w:rPr>
      </w:pPr>
      <w:ins w:id="50" w:author="Unknown">
        <w:r w:rsidRPr="006C4203">
          <w:rPr>
            <w:sz w:val="27"/>
            <w:szCs w:val="27"/>
            <w:bdr w:val="none" w:sz="0" w:space="0" w:color="auto" w:frame="1"/>
            <w:lang w:eastAsia="en-IN"/>
          </w:rPr>
          <w:t>Implementation of State Design Pattern in C#:</w:t>
        </w:r>
      </w:ins>
    </w:p>
    <w:p w:rsidR="006C4203" w:rsidRPr="006C4203" w:rsidRDefault="006C4203" w:rsidP="006C4203">
      <w:pPr>
        <w:rPr>
          <w:ins w:id="51" w:author="Unknown"/>
          <w:rFonts w:ascii="Segoe UI" w:hAnsi="Segoe UI" w:cs="Segoe UI"/>
          <w:color w:val="212529"/>
          <w:sz w:val="23"/>
          <w:szCs w:val="23"/>
          <w:lang w:eastAsia="en-IN"/>
        </w:rPr>
      </w:pPr>
      <w:ins w:id="52" w:author="Unknown">
        <w:r w:rsidRPr="006C4203">
          <w:rPr>
            <w:sz w:val="23"/>
            <w:szCs w:val="23"/>
            <w:bdr w:val="none" w:sz="0" w:space="0" w:color="auto" w:frame="1"/>
            <w:lang w:eastAsia="en-IN"/>
          </w:rPr>
          <w:t xml:space="preserve">Let see the step by step procedure the implement the State Design Pattern in C#. The example that we discussed i.e. the </w:t>
        </w:r>
        <w:proofErr w:type="spellStart"/>
        <w:r w:rsidRPr="006C4203">
          <w:rPr>
            <w:sz w:val="23"/>
            <w:szCs w:val="23"/>
            <w:bdr w:val="none" w:sz="0" w:space="0" w:color="auto" w:frame="1"/>
            <w:lang w:eastAsia="en-IN"/>
          </w:rPr>
          <w:t>behavior</w:t>
        </w:r>
        <w:proofErr w:type="spellEnd"/>
        <w:r w:rsidRPr="006C4203">
          <w:rPr>
            <w:sz w:val="23"/>
            <w:szCs w:val="23"/>
            <w:bdr w:val="none" w:sz="0" w:space="0" w:color="auto" w:frame="1"/>
            <w:lang w:eastAsia="en-IN"/>
          </w:rPr>
          <w:t xml:space="preserve"> of the ATM machine will implement in this demo.</w:t>
        </w:r>
      </w:ins>
    </w:p>
    <w:p w:rsidR="006C4203" w:rsidRPr="006C4203" w:rsidRDefault="006C4203" w:rsidP="006C4203">
      <w:pPr>
        <w:rPr>
          <w:ins w:id="53" w:author="Unknown"/>
          <w:rFonts w:ascii="Segoe UI" w:hAnsi="Segoe UI" w:cs="Segoe UI"/>
          <w:color w:val="3A3A3A"/>
          <w:sz w:val="20"/>
          <w:szCs w:val="20"/>
          <w:lang w:eastAsia="en-IN"/>
        </w:rPr>
      </w:pPr>
      <w:ins w:id="54" w:author="Unknown">
        <w:r w:rsidRPr="006C4203">
          <w:rPr>
            <w:sz w:val="27"/>
            <w:szCs w:val="27"/>
            <w:bdr w:val="none" w:sz="0" w:space="0" w:color="auto" w:frame="1"/>
            <w:lang w:eastAsia="en-IN"/>
          </w:rPr>
          <w:t>Step1: Creating the State interface</w:t>
        </w:r>
      </w:ins>
    </w:p>
    <w:p w:rsidR="006C4203" w:rsidRPr="006C4203" w:rsidRDefault="006C4203" w:rsidP="006C4203">
      <w:pPr>
        <w:rPr>
          <w:ins w:id="55" w:author="Unknown"/>
          <w:rFonts w:ascii="Segoe UI" w:hAnsi="Segoe UI" w:cs="Segoe UI"/>
          <w:color w:val="212529"/>
          <w:sz w:val="23"/>
          <w:szCs w:val="23"/>
          <w:lang w:eastAsia="en-IN"/>
        </w:rPr>
      </w:pPr>
      <w:ins w:id="56" w:author="Unknown">
        <w:r w:rsidRPr="006C4203">
          <w:rPr>
            <w:sz w:val="23"/>
            <w:szCs w:val="23"/>
            <w:bdr w:val="none" w:sz="0" w:space="0" w:color="auto" w:frame="1"/>
            <w:lang w:eastAsia="en-IN"/>
          </w:rPr>
          <w:t>Create an interface with the name </w:t>
        </w:r>
        <w:proofErr w:type="spellStart"/>
        <w:r w:rsidRPr="006C4203">
          <w:rPr>
            <w:sz w:val="23"/>
            <w:szCs w:val="23"/>
            <w:bdr w:val="none" w:sz="0" w:space="0" w:color="auto" w:frame="1"/>
            <w:lang w:eastAsia="en-IN"/>
          </w:rPr>
          <w:t>ATMState.cs</w:t>
        </w:r>
        <w:proofErr w:type="spellEnd"/>
        <w:r w:rsidRPr="006C4203">
          <w:rPr>
            <w:sz w:val="23"/>
            <w:szCs w:val="23"/>
            <w:bdr w:val="none" w:sz="0" w:space="0" w:color="auto" w:frame="1"/>
            <w:lang w:eastAsia="en-IN"/>
          </w:rPr>
          <w:t xml:space="preserve"> and then copy and paste the following code in it. The </w:t>
        </w:r>
        <w:proofErr w:type="spellStart"/>
        <w:r w:rsidRPr="006C4203">
          <w:rPr>
            <w:sz w:val="23"/>
            <w:szCs w:val="23"/>
            <w:bdr w:val="none" w:sz="0" w:space="0" w:color="auto" w:frame="1"/>
            <w:lang w:eastAsia="en-IN"/>
          </w:rPr>
          <w:t>ATMState</w:t>
        </w:r>
        <w:proofErr w:type="spellEnd"/>
        <w:r w:rsidRPr="006C4203">
          <w:rPr>
            <w:sz w:val="23"/>
            <w:szCs w:val="23"/>
            <w:bdr w:val="none" w:sz="0" w:space="0" w:color="auto" w:frame="1"/>
            <w:lang w:eastAsia="en-IN"/>
          </w:rPr>
          <w:t xml:space="preserve"> interface defines the common methods for all the concrete states. All the concrete states will implement this interface so that they are going to be interchangeable. Here, we created the interface with the required four operations.</w:t>
        </w:r>
      </w:ins>
    </w:p>
    <w:p w:rsidR="006C4203" w:rsidRPr="006C4203" w:rsidRDefault="006C4203" w:rsidP="006C4203">
      <w:pPr>
        <w:rPr>
          <w:ins w:id="57" w:author="Unknown"/>
          <w:rFonts w:ascii="inherit" w:hAnsi="inherit" w:cs="Segoe UI"/>
          <w:color w:val="CFD5E0"/>
          <w:sz w:val="25"/>
          <w:szCs w:val="25"/>
          <w:lang w:eastAsia="en-IN"/>
        </w:rPr>
      </w:pPr>
      <w:proofErr w:type="gramStart"/>
      <w:ins w:id="58" w:author="Unknown">
        <w:r w:rsidRPr="006C4203">
          <w:rPr>
            <w:rFonts w:ascii="inherit" w:hAnsi="inherit" w:cs="Segoe UI"/>
            <w:color w:val="CFD5E0"/>
            <w:sz w:val="25"/>
            <w:szCs w:val="25"/>
            <w:lang w:eastAsia="en-IN"/>
          </w:rPr>
          <w:t>namespace</w:t>
        </w:r>
        <w:proofErr w:type="gramEnd"/>
        <w:r w:rsidRPr="006C4203">
          <w:rPr>
            <w:rFonts w:ascii="inherit" w:hAnsi="inherit" w:cs="Segoe UI"/>
            <w:color w:val="CFD5E0"/>
            <w:sz w:val="25"/>
            <w:szCs w:val="25"/>
            <w:lang w:eastAsia="en-IN"/>
          </w:rPr>
          <w:t xml:space="preserve"> </w:t>
        </w:r>
        <w:proofErr w:type="spellStart"/>
        <w:r w:rsidRPr="006C4203">
          <w:rPr>
            <w:rFonts w:ascii="inherit" w:hAnsi="inherit" w:cs="Segoe UI"/>
            <w:color w:val="CFD5E0"/>
            <w:sz w:val="25"/>
            <w:szCs w:val="25"/>
            <w:lang w:eastAsia="en-IN"/>
          </w:rPr>
          <w:t>StateDesignPattern</w:t>
        </w:r>
        <w:proofErr w:type="spellEnd"/>
        <w:r w:rsidRPr="006C4203">
          <w:rPr>
            <w:rFonts w:ascii="inherit" w:hAnsi="inherit" w:cs="Segoe UI"/>
            <w:color w:val="CFD5E0"/>
            <w:sz w:val="25"/>
            <w:szCs w:val="25"/>
            <w:lang w:eastAsia="en-IN"/>
          </w:rPr>
          <w:t xml:space="preserve"> { public interface </w:t>
        </w:r>
        <w:proofErr w:type="spellStart"/>
        <w:r w:rsidRPr="006C4203">
          <w:rPr>
            <w:rFonts w:ascii="inherit" w:hAnsi="inherit" w:cs="Segoe UI"/>
            <w:color w:val="CFD5E0"/>
            <w:sz w:val="25"/>
            <w:szCs w:val="25"/>
            <w:lang w:eastAsia="en-IN"/>
          </w:rPr>
          <w:t>ATMState</w:t>
        </w:r>
        <w:proofErr w:type="spellEnd"/>
        <w:r w:rsidRPr="006C4203">
          <w:rPr>
            <w:rFonts w:ascii="inherit" w:hAnsi="inherit" w:cs="Segoe UI"/>
            <w:color w:val="CFD5E0"/>
            <w:sz w:val="25"/>
            <w:szCs w:val="25"/>
            <w:lang w:eastAsia="en-IN"/>
          </w:rPr>
          <w:t xml:space="preserve"> { void </w:t>
        </w:r>
        <w:proofErr w:type="spellStart"/>
        <w:r w:rsidRPr="006C4203">
          <w:rPr>
            <w:rFonts w:ascii="inherit" w:hAnsi="inherit" w:cs="Segoe UI"/>
            <w:color w:val="CFD5E0"/>
            <w:sz w:val="25"/>
            <w:szCs w:val="25"/>
            <w:lang w:eastAsia="en-IN"/>
          </w:rPr>
          <w:t>InsertDebitCard</w:t>
        </w:r>
        <w:proofErr w:type="spellEnd"/>
        <w:r w:rsidRPr="006C4203">
          <w:rPr>
            <w:rFonts w:ascii="inherit" w:hAnsi="inherit" w:cs="Segoe UI"/>
            <w:color w:val="CFD5E0"/>
            <w:sz w:val="25"/>
            <w:szCs w:val="25"/>
            <w:lang w:eastAsia="en-IN"/>
          </w:rPr>
          <w:t xml:space="preserve">(); void </w:t>
        </w:r>
        <w:proofErr w:type="spellStart"/>
        <w:r w:rsidRPr="006C4203">
          <w:rPr>
            <w:rFonts w:ascii="inherit" w:hAnsi="inherit" w:cs="Segoe UI"/>
            <w:color w:val="CFD5E0"/>
            <w:sz w:val="25"/>
            <w:szCs w:val="25"/>
            <w:lang w:eastAsia="en-IN"/>
          </w:rPr>
          <w:t>EjectDebitCard</w:t>
        </w:r>
        <w:proofErr w:type="spellEnd"/>
        <w:r w:rsidRPr="006C4203">
          <w:rPr>
            <w:rFonts w:ascii="inherit" w:hAnsi="inherit" w:cs="Segoe UI"/>
            <w:color w:val="CFD5E0"/>
            <w:sz w:val="25"/>
            <w:szCs w:val="25"/>
            <w:lang w:eastAsia="en-IN"/>
          </w:rPr>
          <w:t xml:space="preserve">(); void </w:t>
        </w:r>
        <w:proofErr w:type="spellStart"/>
        <w:r w:rsidRPr="006C4203">
          <w:rPr>
            <w:rFonts w:ascii="inherit" w:hAnsi="inherit" w:cs="Segoe UI"/>
            <w:color w:val="CFD5E0"/>
            <w:sz w:val="25"/>
            <w:szCs w:val="25"/>
            <w:lang w:eastAsia="en-IN"/>
          </w:rPr>
          <w:t>EnterPin</w:t>
        </w:r>
        <w:proofErr w:type="spellEnd"/>
        <w:r w:rsidRPr="006C4203">
          <w:rPr>
            <w:rFonts w:ascii="inherit" w:hAnsi="inherit" w:cs="Segoe UI"/>
            <w:color w:val="CFD5E0"/>
            <w:sz w:val="25"/>
            <w:szCs w:val="25"/>
            <w:lang w:eastAsia="en-IN"/>
          </w:rPr>
          <w:t xml:space="preserve">(); void </w:t>
        </w:r>
        <w:proofErr w:type="spellStart"/>
        <w:r w:rsidRPr="006C4203">
          <w:rPr>
            <w:rFonts w:ascii="inherit" w:hAnsi="inherit" w:cs="Segoe UI"/>
            <w:color w:val="CFD5E0"/>
            <w:sz w:val="25"/>
            <w:szCs w:val="25"/>
            <w:lang w:eastAsia="en-IN"/>
          </w:rPr>
          <w:t>WithdrawMoney</w:t>
        </w:r>
        <w:proofErr w:type="spellEnd"/>
        <w:r w:rsidRPr="006C4203">
          <w:rPr>
            <w:rFonts w:ascii="inherit" w:hAnsi="inherit" w:cs="Segoe UI"/>
            <w:color w:val="CFD5E0"/>
            <w:sz w:val="25"/>
            <w:szCs w:val="25"/>
            <w:lang w:eastAsia="en-IN"/>
          </w:rPr>
          <w:t>(); } }</w:t>
        </w:r>
      </w:ins>
    </w:p>
    <w:p w:rsidR="006C4203" w:rsidRPr="006C4203" w:rsidRDefault="006C4203" w:rsidP="006C4203">
      <w:pPr>
        <w:rPr>
          <w:ins w:id="59" w:author="Unknown"/>
          <w:rFonts w:ascii="Segoe UI" w:hAnsi="Segoe UI" w:cs="Segoe UI"/>
          <w:color w:val="3A3A3A"/>
          <w:sz w:val="20"/>
          <w:szCs w:val="20"/>
          <w:lang w:eastAsia="en-IN"/>
        </w:rPr>
      </w:pPr>
      <w:ins w:id="60" w:author="Unknown">
        <w:r w:rsidRPr="006C4203">
          <w:rPr>
            <w:sz w:val="27"/>
            <w:szCs w:val="27"/>
            <w:bdr w:val="none" w:sz="0" w:space="0" w:color="auto" w:frame="1"/>
            <w:lang w:eastAsia="en-IN"/>
          </w:rPr>
          <w:t>Step2: Creating Concrete States</w:t>
        </w:r>
      </w:ins>
    </w:p>
    <w:p w:rsidR="006C4203" w:rsidRPr="006C4203" w:rsidRDefault="006C4203" w:rsidP="006C4203">
      <w:pPr>
        <w:rPr>
          <w:ins w:id="61" w:author="Unknown"/>
          <w:rFonts w:ascii="Segoe UI" w:hAnsi="Segoe UI" w:cs="Segoe UI"/>
          <w:color w:val="212529"/>
          <w:sz w:val="23"/>
          <w:szCs w:val="23"/>
          <w:lang w:eastAsia="en-IN"/>
        </w:rPr>
      </w:pPr>
      <w:ins w:id="62" w:author="Unknown">
        <w:r w:rsidRPr="006C4203">
          <w:rPr>
            <w:sz w:val="23"/>
            <w:szCs w:val="23"/>
            <w:bdr w:val="none" w:sz="0" w:space="0" w:color="auto" w:frame="1"/>
            <w:lang w:eastAsia="en-IN"/>
          </w:rPr>
          <w:t xml:space="preserve">As the ATM has two states, so here we are going to create two concrete states by implementing the </w:t>
        </w:r>
        <w:proofErr w:type="spellStart"/>
        <w:r w:rsidRPr="006C4203">
          <w:rPr>
            <w:sz w:val="23"/>
            <w:szCs w:val="23"/>
            <w:bdr w:val="none" w:sz="0" w:space="0" w:color="auto" w:frame="1"/>
            <w:lang w:eastAsia="en-IN"/>
          </w:rPr>
          <w:t>ATMState</w:t>
        </w:r>
        <w:proofErr w:type="spellEnd"/>
        <w:r w:rsidRPr="006C4203">
          <w:rPr>
            <w:sz w:val="23"/>
            <w:szCs w:val="23"/>
            <w:bdr w:val="none" w:sz="0" w:space="0" w:color="auto" w:frame="1"/>
            <w:lang w:eastAsia="en-IN"/>
          </w:rPr>
          <w:t xml:space="preserve"> interface.</w:t>
        </w:r>
      </w:ins>
    </w:p>
    <w:p w:rsidR="006C4203" w:rsidRPr="006C4203" w:rsidRDefault="006C4203" w:rsidP="006C4203">
      <w:pPr>
        <w:rPr>
          <w:ins w:id="63" w:author="Unknown"/>
          <w:rFonts w:ascii="Segoe UI" w:hAnsi="Segoe UI" w:cs="Segoe UI"/>
          <w:color w:val="3A3A3A"/>
          <w:sz w:val="15"/>
          <w:szCs w:val="15"/>
          <w:lang w:eastAsia="en-IN"/>
        </w:rPr>
      </w:pPr>
      <w:proofErr w:type="spellStart"/>
      <w:ins w:id="64" w:author="Unknown">
        <w:r w:rsidRPr="006C4203">
          <w:rPr>
            <w:sz w:val="23"/>
            <w:szCs w:val="23"/>
            <w:bdr w:val="none" w:sz="0" w:space="0" w:color="auto" w:frame="1"/>
            <w:lang w:eastAsia="en-IN"/>
          </w:rPr>
          <w:t>DebitCardNotInsertedState</w:t>
        </w:r>
        <w:proofErr w:type="spellEnd"/>
        <w:r w:rsidRPr="006C4203">
          <w:rPr>
            <w:sz w:val="23"/>
            <w:szCs w:val="23"/>
            <w:bdr w:val="none" w:sz="0" w:space="0" w:color="auto" w:frame="1"/>
            <w:lang w:eastAsia="en-IN"/>
          </w:rPr>
          <w:t>:</w:t>
        </w:r>
      </w:ins>
    </w:p>
    <w:p w:rsidR="006C4203" w:rsidRPr="006C4203" w:rsidRDefault="006C4203" w:rsidP="006C4203">
      <w:pPr>
        <w:rPr>
          <w:ins w:id="65" w:author="Unknown"/>
          <w:rFonts w:ascii="Segoe UI" w:hAnsi="Segoe UI" w:cs="Segoe UI"/>
          <w:color w:val="212529"/>
          <w:sz w:val="23"/>
          <w:szCs w:val="23"/>
          <w:lang w:eastAsia="en-IN"/>
        </w:rPr>
      </w:pPr>
      <w:ins w:id="66" w:author="Unknown">
        <w:r w:rsidRPr="006C4203">
          <w:rPr>
            <w:sz w:val="23"/>
            <w:szCs w:val="23"/>
            <w:bdr w:val="none" w:sz="0" w:space="0" w:color="auto" w:frame="1"/>
            <w:lang w:eastAsia="en-IN"/>
          </w:rPr>
          <w:t>Create a class file with the name </w:t>
        </w:r>
        <w:proofErr w:type="spellStart"/>
        <w:r w:rsidRPr="006C4203">
          <w:rPr>
            <w:sz w:val="23"/>
            <w:szCs w:val="23"/>
            <w:bdr w:val="none" w:sz="0" w:space="0" w:color="auto" w:frame="1"/>
            <w:lang w:eastAsia="en-IN"/>
          </w:rPr>
          <w:t>DebitCardNotInsertedState.cs</w:t>
        </w:r>
        <w:proofErr w:type="spellEnd"/>
        <w:r w:rsidRPr="006C4203">
          <w:rPr>
            <w:sz w:val="23"/>
            <w:szCs w:val="23"/>
            <w:bdr w:val="none" w:sz="0" w:space="0" w:color="auto" w:frame="1"/>
            <w:lang w:eastAsia="en-IN"/>
          </w:rPr>
          <w:t xml:space="preserve"> and then copy and paste the following code in it. The following code is very straight forward. We just implement all the methods of the </w:t>
        </w:r>
        <w:proofErr w:type="spellStart"/>
        <w:r w:rsidRPr="006C4203">
          <w:rPr>
            <w:sz w:val="23"/>
            <w:szCs w:val="23"/>
            <w:bdr w:val="none" w:sz="0" w:space="0" w:color="auto" w:frame="1"/>
            <w:lang w:eastAsia="en-IN"/>
          </w:rPr>
          <w:t>ATMState</w:t>
        </w:r>
        <w:proofErr w:type="spellEnd"/>
        <w:r w:rsidRPr="006C4203">
          <w:rPr>
            <w:sz w:val="23"/>
            <w:szCs w:val="23"/>
            <w:bdr w:val="none" w:sz="0" w:space="0" w:color="auto" w:frame="1"/>
            <w:lang w:eastAsia="en-IN"/>
          </w:rPr>
          <w:t xml:space="preserve"> interface.</w:t>
        </w:r>
      </w:ins>
    </w:p>
    <w:p w:rsidR="006C4203" w:rsidRPr="006C4203" w:rsidRDefault="006C4203" w:rsidP="006C4203">
      <w:pPr>
        <w:rPr>
          <w:ins w:id="67" w:author="Unknown"/>
          <w:rFonts w:ascii="Consolas" w:hAnsi="Consolas" w:cs="Segoe UI"/>
          <w:color w:val="596174"/>
          <w:sz w:val="18"/>
          <w:szCs w:val="18"/>
          <w:lang w:eastAsia="en-IN"/>
        </w:rPr>
      </w:pPr>
      <w:proofErr w:type="gramStart"/>
      <w:ins w:id="68" w:author="Unknown">
        <w:r w:rsidRPr="006C4203">
          <w:rPr>
            <w:rFonts w:ascii="inherit" w:hAnsi="inherit" w:cs="Segoe UI"/>
            <w:color w:val="D171DD"/>
            <w:sz w:val="25"/>
            <w:szCs w:val="25"/>
            <w:bdr w:val="none" w:sz="0" w:space="0" w:color="auto" w:frame="1"/>
            <w:lang w:eastAsia="en-IN"/>
          </w:rPr>
          <w:lastRenderedPageBreak/>
          <w:t>using</w:t>
        </w:r>
        <w:proofErr w:type="gramEnd"/>
        <w:r w:rsidRPr="006C4203">
          <w:rPr>
            <w:rFonts w:ascii="inherit" w:hAnsi="inherit" w:cs="Segoe UI"/>
            <w:color w:val="D171DD"/>
            <w:sz w:val="25"/>
            <w:szCs w:val="25"/>
            <w:bdr w:val="none" w:sz="0" w:space="0" w:color="auto" w:frame="1"/>
            <w:lang w:eastAsia="en-IN"/>
          </w:rPr>
          <w:t xml:space="preserve"> </w:t>
        </w:r>
        <w:r w:rsidRPr="006C4203">
          <w:rPr>
            <w:rFonts w:ascii="inherit" w:hAnsi="inherit" w:cs="Segoe UI"/>
            <w:i/>
            <w:iCs/>
            <w:color w:val="4284AE"/>
            <w:sz w:val="25"/>
            <w:szCs w:val="25"/>
            <w:bdr w:val="none" w:sz="0" w:space="0" w:color="auto" w:frame="1"/>
            <w:lang w:eastAsia="en-IN"/>
          </w:rPr>
          <w:t>System;</w:t>
        </w:r>
      </w:ins>
    </w:p>
    <w:p w:rsidR="006C4203" w:rsidRPr="006C4203" w:rsidRDefault="006C4203" w:rsidP="006C4203">
      <w:pPr>
        <w:rPr>
          <w:ins w:id="69" w:author="Unknown"/>
          <w:rFonts w:ascii="Consolas" w:hAnsi="Consolas" w:cs="Segoe UI"/>
          <w:color w:val="596174"/>
          <w:sz w:val="18"/>
          <w:szCs w:val="18"/>
          <w:lang w:eastAsia="en-IN"/>
        </w:rPr>
      </w:pPr>
      <w:proofErr w:type="gramStart"/>
      <w:ins w:id="70" w:author="Unknown">
        <w:r w:rsidRPr="006C4203">
          <w:rPr>
            <w:rFonts w:ascii="inherit" w:hAnsi="inherit" w:cs="Segoe UI"/>
            <w:color w:val="D171DD"/>
            <w:sz w:val="25"/>
            <w:szCs w:val="25"/>
            <w:bdr w:val="none" w:sz="0" w:space="0" w:color="auto" w:frame="1"/>
            <w:lang w:eastAsia="en-IN"/>
          </w:rPr>
          <w:t>namespace</w:t>
        </w:r>
        <w:proofErr w:type="gramEnd"/>
        <w:r w:rsidRPr="006C4203">
          <w:rPr>
            <w:rFonts w:ascii="inherit" w:hAnsi="inherit" w:cs="Segoe UI"/>
            <w:color w:val="D171DD"/>
            <w:sz w:val="25"/>
            <w:szCs w:val="25"/>
            <w:bdr w:val="none" w:sz="0" w:space="0" w:color="auto" w:frame="1"/>
            <w:lang w:eastAsia="en-IN"/>
          </w:rPr>
          <w:t xml:space="preserve"> </w:t>
        </w:r>
        <w:proofErr w:type="spellStart"/>
        <w:r w:rsidRPr="006C4203">
          <w:rPr>
            <w:rFonts w:ascii="inherit" w:hAnsi="inherit" w:cs="Segoe UI"/>
            <w:i/>
            <w:iCs/>
            <w:color w:val="4284AE"/>
            <w:sz w:val="25"/>
            <w:szCs w:val="25"/>
            <w:bdr w:val="none" w:sz="0" w:space="0" w:color="auto" w:frame="1"/>
            <w:lang w:eastAsia="en-IN"/>
          </w:rPr>
          <w:t>StateDesignPattern</w:t>
        </w:r>
        <w:proofErr w:type="spellEnd"/>
      </w:ins>
    </w:p>
    <w:p w:rsidR="006C4203" w:rsidRPr="006C4203" w:rsidRDefault="006C4203" w:rsidP="006C4203">
      <w:pPr>
        <w:rPr>
          <w:ins w:id="71" w:author="Unknown"/>
          <w:rFonts w:ascii="Consolas" w:hAnsi="Consolas" w:cs="Segoe UI"/>
          <w:color w:val="596174"/>
          <w:sz w:val="18"/>
          <w:szCs w:val="18"/>
          <w:lang w:eastAsia="en-IN"/>
        </w:rPr>
      </w:pPr>
      <w:ins w:id="7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73" w:author="Unknown"/>
          <w:rFonts w:ascii="Consolas" w:hAnsi="Consolas" w:cs="Segoe UI"/>
          <w:color w:val="596174"/>
          <w:sz w:val="18"/>
          <w:szCs w:val="18"/>
          <w:lang w:eastAsia="en-IN"/>
        </w:rPr>
      </w:pPr>
      <w:proofErr w:type="gramStart"/>
      <w:ins w:id="74"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class</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CFD5E0"/>
            <w:sz w:val="25"/>
            <w:szCs w:val="25"/>
            <w:bdr w:val="none" w:sz="0" w:space="0" w:color="auto" w:frame="1"/>
            <w:lang w:eastAsia="en-IN"/>
          </w:rPr>
          <w:t>DebitCardNotInsertedState</w:t>
        </w:r>
        <w:proofErr w:type="spellEnd"/>
        <w:r w:rsidRPr="006C4203">
          <w:rPr>
            <w:rFonts w:ascii="inherit" w:hAnsi="inherit" w:cs="Segoe UI"/>
            <w:color w:val="CFD5E0"/>
            <w:sz w:val="25"/>
            <w:szCs w:val="25"/>
            <w:bdr w:val="none" w:sz="0" w:space="0" w:color="auto" w:frame="1"/>
            <w:lang w:eastAsia="en-IN"/>
          </w:rPr>
          <w:t xml:space="preserve"> : </w:t>
        </w:r>
        <w:proofErr w:type="spellStart"/>
        <w:r w:rsidRPr="006C4203">
          <w:rPr>
            <w:rFonts w:ascii="inherit" w:hAnsi="inherit" w:cs="Segoe UI"/>
            <w:color w:val="CFD5E0"/>
            <w:sz w:val="25"/>
            <w:szCs w:val="25"/>
            <w:bdr w:val="none" w:sz="0" w:space="0" w:color="auto" w:frame="1"/>
            <w:lang w:eastAsia="en-IN"/>
          </w:rPr>
          <w:t>ATMState</w:t>
        </w:r>
        <w:proofErr w:type="spellEnd"/>
      </w:ins>
    </w:p>
    <w:p w:rsidR="006C4203" w:rsidRPr="006C4203" w:rsidRDefault="006C4203" w:rsidP="006C4203">
      <w:pPr>
        <w:rPr>
          <w:ins w:id="75" w:author="Unknown"/>
          <w:rFonts w:ascii="Consolas" w:hAnsi="Consolas" w:cs="Segoe UI"/>
          <w:color w:val="596174"/>
          <w:sz w:val="18"/>
          <w:szCs w:val="18"/>
          <w:lang w:eastAsia="en-IN"/>
        </w:rPr>
      </w:pPr>
      <w:ins w:id="76"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77" w:author="Unknown"/>
          <w:rFonts w:ascii="Consolas" w:hAnsi="Consolas" w:cs="Segoe UI"/>
          <w:color w:val="596174"/>
          <w:sz w:val="18"/>
          <w:szCs w:val="18"/>
          <w:lang w:eastAsia="en-IN"/>
        </w:rPr>
      </w:pPr>
      <w:proofErr w:type="gramStart"/>
      <w:ins w:id="78"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InsertDebitCard</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79" w:author="Unknown"/>
          <w:rFonts w:ascii="Consolas" w:hAnsi="Consolas" w:cs="Segoe UI"/>
          <w:color w:val="596174"/>
          <w:sz w:val="18"/>
          <w:szCs w:val="18"/>
          <w:lang w:eastAsia="en-IN"/>
        </w:rPr>
      </w:pPr>
      <w:ins w:id="80"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81" w:author="Unknown"/>
          <w:rFonts w:ascii="Consolas" w:hAnsi="Consolas" w:cs="Segoe UI"/>
          <w:color w:val="596174"/>
          <w:sz w:val="18"/>
          <w:szCs w:val="18"/>
          <w:lang w:eastAsia="en-IN"/>
        </w:rPr>
      </w:pPr>
      <w:proofErr w:type="spellStart"/>
      <w:proofErr w:type="gramStart"/>
      <w:ins w:id="82"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w:t>
        </w:r>
        <w:proofErr w:type="spellStart"/>
        <w:r w:rsidRPr="006C4203">
          <w:rPr>
            <w:rFonts w:ascii="inherit" w:hAnsi="inherit" w:cs="Segoe UI"/>
            <w:color w:val="7CC379"/>
            <w:sz w:val="25"/>
            <w:szCs w:val="25"/>
            <w:bdr w:val="none" w:sz="0" w:space="0" w:color="auto" w:frame="1"/>
            <w:lang w:eastAsia="en-IN"/>
          </w:rPr>
          <w:t>DebitCard</w:t>
        </w:r>
        <w:proofErr w:type="spellEnd"/>
        <w:r w:rsidRPr="006C4203">
          <w:rPr>
            <w:rFonts w:ascii="inherit" w:hAnsi="inherit" w:cs="Segoe UI"/>
            <w:color w:val="7CC379"/>
            <w:sz w:val="25"/>
            <w:szCs w:val="25"/>
            <w:bdr w:val="none" w:sz="0" w:space="0" w:color="auto" w:frame="1"/>
            <w:lang w:eastAsia="en-IN"/>
          </w:rPr>
          <w:t xml:space="preserve"> Inserted"</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83" w:author="Unknown"/>
          <w:rFonts w:ascii="Consolas" w:hAnsi="Consolas" w:cs="Segoe UI"/>
          <w:color w:val="596174"/>
          <w:sz w:val="18"/>
          <w:szCs w:val="18"/>
          <w:lang w:eastAsia="en-IN"/>
        </w:rPr>
      </w:pPr>
      <w:ins w:id="84"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85" w:author="Unknown"/>
          <w:rFonts w:ascii="Consolas" w:hAnsi="Consolas" w:cs="Segoe UI"/>
          <w:color w:val="596174"/>
          <w:sz w:val="18"/>
          <w:szCs w:val="18"/>
          <w:lang w:eastAsia="en-IN"/>
        </w:rPr>
      </w:pPr>
      <w:proofErr w:type="gramStart"/>
      <w:ins w:id="86"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EjectDebitCard</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87" w:author="Unknown"/>
          <w:rFonts w:ascii="Consolas" w:hAnsi="Consolas" w:cs="Segoe UI"/>
          <w:color w:val="596174"/>
          <w:sz w:val="18"/>
          <w:szCs w:val="18"/>
          <w:lang w:eastAsia="en-IN"/>
        </w:rPr>
      </w:pPr>
      <w:ins w:id="88"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89" w:author="Unknown"/>
          <w:rFonts w:ascii="Consolas" w:hAnsi="Consolas" w:cs="Segoe UI"/>
          <w:color w:val="596174"/>
          <w:sz w:val="18"/>
          <w:szCs w:val="18"/>
          <w:lang w:eastAsia="en-IN"/>
        </w:rPr>
      </w:pPr>
      <w:proofErr w:type="spellStart"/>
      <w:proofErr w:type="gramStart"/>
      <w:ins w:id="90"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 xml:space="preserve">"You cannot eject the Debit </w:t>
        </w:r>
        <w:proofErr w:type="spellStart"/>
        <w:r w:rsidRPr="006C4203">
          <w:rPr>
            <w:rFonts w:ascii="inherit" w:hAnsi="inherit" w:cs="Segoe UI"/>
            <w:color w:val="7CC379"/>
            <w:sz w:val="25"/>
            <w:szCs w:val="25"/>
            <w:bdr w:val="none" w:sz="0" w:space="0" w:color="auto" w:frame="1"/>
            <w:lang w:eastAsia="en-IN"/>
          </w:rPr>
          <w:t>CardNo</w:t>
        </w:r>
        <w:proofErr w:type="spellEnd"/>
        <w:r w:rsidRPr="006C4203">
          <w:rPr>
            <w:rFonts w:ascii="inherit" w:hAnsi="inherit" w:cs="Segoe UI"/>
            <w:color w:val="7CC379"/>
            <w:sz w:val="25"/>
            <w:szCs w:val="25"/>
            <w:bdr w:val="none" w:sz="0" w:space="0" w:color="auto" w:frame="1"/>
            <w:lang w:eastAsia="en-IN"/>
          </w:rPr>
          <w:t>, as no Debit Card in ATM Machine slot"</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91" w:author="Unknown"/>
          <w:rFonts w:ascii="Consolas" w:hAnsi="Consolas" w:cs="Segoe UI"/>
          <w:color w:val="596174"/>
          <w:sz w:val="18"/>
          <w:szCs w:val="18"/>
          <w:lang w:eastAsia="en-IN"/>
        </w:rPr>
      </w:pPr>
      <w:ins w:id="9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93" w:author="Unknown"/>
          <w:rFonts w:ascii="Consolas" w:hAnsi="Consolas" w:cs="Segoe UI"/>
          <w:color w:val="596174"/>
          <w:sz w:val="18"/>
          <w:szCs w:val="18"/>
          <w:lang w:eastAsia="en-IN"/>
        </w:rPr>
      </w:pPr>
      <w:proofErr w:type="gramStart"/>
      <w:ins w:id="94"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EnterPin</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95" w:author="Unknown"/>
          <w:rFonts w:ascii="Consolas" w:hAnsi="Consolas" w:cs="Segoe UI"/>
          <w:color w:val="596174"/>
          <w:sz w:val="18"/>
          <w:szCs w:val="18"/>
          <w:lang w:eastAsia="en-IN"/>
        </w:rPr>
      </w:pPr>
      <w:ins w:id="96"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97" w:author="Unknown"/>
          <w:rFonts w:ascii="Consolas" w:hAnsi="Consolas" w:cs="Segoe UI"/>
          <w:color w:val="596174"/>
          <w:sz w:val="18"/>
          <w:szCs w:val="18"/>
          <w:lang w:eastAsia="en-IN"/>
        </w:rPr>
      </w:pPr>
      <w:proofErr w:type="spellStart"/>
      <w:proofErr w:type="gramStart"/>
      <w:ins w:id="98"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"you cannot enter the pin, as No Debit Card in ATM Machine slot"</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99" w:author="Unknown"/>
          <w:rFonts w:ascii="Consolas" w:hAnsi="Consolas" w:cs="Segoe UI"/>
          <w:color w:val="596174"/>
          <w:sz w:val="18"/>
          <w:szCs w:val="18"/>
          <w:lang w:eastAsia="en-IN"/>
        </w:rPr>
      </w:pPr>
      <w:ins w:id="100"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01" w:author="Unknown"/>
          <w:rFonts w:ascii="Consolas" w:hAnsi="Consolas" w:cs="Segoe UI"/>
          <w:color w:val="596174"/>
          <w:sz w:val="18"/>
          <w:szCs w:val="18"/>
          <w:lang w:eastAsia="en-IN"/>
        </w:rPr>
      </w:pPr>
      <w:proofErr w:type="gramStart"/>
      <w:ins w:id="102"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WithdrawMoney</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03" w:author="Unknown"/>
          <w:rFonts w:ascii="Consolas" w:hAnsi="Consolas" w:cs="Segoe UI"/>
          <w:color w:val="596174"/>
          <w:sz w:val="18"/>
          <w:szCs w:val="18"/>
          <w:lang w:eastAsia="en-IN"/>
        </w:rPr>
      </w:pPr>
      <w:ins w:id="104"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05" w:author="Unknown"/>
          <w:rFonts w:ascii="Consolas" w:hAnsi="Consolas" w:cs="Segoe UI"/>
          <w:color w:val="596174"/>
          <w:sz w:val="18"/>
          <w:szCs w:val="18"/>
          <w:lang w:eastAsia="en-IN"/>
        </w:rPr>
      </w:pPr>
      <w:proofErr w:type="spellStart"/>
      <w:proofErr w:type="gramStart"/>
      <w:ins w:id="106"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"you cannot withdraw money, as No Debit Card in ATM Machine slot"</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107" w:author="Unknown"/>
          <w:rFonts w:ascii="Consolas" w:hAnsi="Consolas" w:cs="Segoe UI"/>
          <w:color w:val="596174"/>
          <w:sz w:val="18"/>
          <w:szCs w:val="18"/>
          <w:lang w:eastAsia="en-IN"/>
        </w:rPr>
      </w:pPr>
      <w:ins w:id="108"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09" w:author="Unknown"/>
          <w:rFonts w:ascii="Consolas" w:hAnsi="Consolas" w:cs="Segoe UI"/>
          <w:color w:val="596174"/>
          <w:sz w:val="18"/>
          <w:szCs w:val="18"/>
          <w:lang w:eastAsia="en-IN"/>
        </w:rPr>
      </w:pPr>
      <w:ins w:id="110"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11" w:author="Unknown"/>
          <w:rFonts w:ascii="Consolas" w:hAnsi="Consolas" w:cs="Segoe UI"/>
          <w:color w:val="596174"/>
          <w:sz w:val="18"/>
          <w:szCs w:val="18"/>
          <w:lang w:eastAsia="en-IN"/>
        </w:rPr>
      </w:pPr>
      <w:ins w:id="11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13" w:author="Unknown"/>
          <w:rFonts w:ascii="Segoe UI" w:hAnsi="Segoe UI" w:cs="Segoe UI"/>
          <w:color w:val="3A3A3A"/>
          <w:sz w:val="15"/>
          <w:szCs w:val="15"/>
          <w:lang w:eastAsia="en-IN"/>
        </w:rPr>
      </w:pPr>
      <w:proofErr w:type="spellStart"/>
      <w:ins w:id="114" w:author="Unknown">
        <w:r w:rsidRPr="006C4203">
          <w:rPr>
            <w:sz w:val="23"/>
            <w:szCs w:val="23"/>
            <w:bdr w:val="none" w:sz="0" w:space="0" w:color="auto" w:frame="1"/>
            <w:lang w:eastAsia="en-IN"/>
          </w:rPr>
          <w:t>DebitCardInsertedState</w:t>
        </w:r>
        <w:proofErr w:type="spellEnd"/>
        <w:r w:rsidRPr="006C4203">
          <w:rPr>
            <w:sz w:val="23"/>
            <w:szCs w:val="23"/>
            <w:bdr w:val="none" w:sz="0" w:space="0" w:color="auto" w:frame="1"/>
            <w:lang w:eastAsia="en-IN"/>
          </w:rPr>
          <w:t>:</w:t>
        </w:r>
      </w:ins>
    </w:p>
    <w:p w:rsidR="006C4203" w:rsidRPr="006C4203" w:rsidRDefault="006C4203" w:rsidP="006C4203">
      <w:pPr>
        <w:rPr>
          <w:ins w:id="115" w:author="Unknown"/>
          <w:rFonts w:ascii="Segoe UI" w:hAnsi="Segoe UI" w:cs="Segoe UI"/>
          <w:color w:val="212529"/>
          <w:sz w:val="23"/>
          <w:szCs w:val="23"/>
          <w:lang w:eastAsia="en-IN"/>
        </w:rPr>
      </w:pPr>
      <w:ins w:id="116" w:author="Unknown">
        <w:r w:rsidRPr="006C4203">
          <w:rPr>
            <w:sz w:val="23"/>
            <w:szCs w:val="23"/>
            <w:bdr w:val="none" w:sz="0" w:space="0" w:color="auto" w:frame="1"/>
            <w:lang w:eastAsia="en-IN"/>
          </w:rPr>
          <w:lastRenderedPageBreak/>
          <w:t>Create a class file with the name </w:t>
        </w:r>
        <w:proofErr w:type="spellStart"/>
        <w:r w:rsidRPr="006C4203">
          <w:rPr>
            <w:sz w:val="23"/>
            <w:szCs w:val="23"/>
            <w:bdr w:val="none" w:sz="0" w:space="0" w:color="auto" w:frame="1"/>
            <w:lang w:eastAsia="en-IN"/>
          </w:rPr>
          <w:t>DebitCardInsertedState.cs</w:t>
        </w:r>
        <w:proofErr w:type="spellEnd"/>
        <w:r w:rsidRPr="006C4203">
          <w:rPr>
            <w:sz w:val="23"/>
            <w:szCs w:val="23"/>
            <w:bdr w:val="none" w:sz="0" w:space="0" w:color="auto" w:frame="1"/>
            <w:lang w:eastAsia="en-IN"/>
          </w:rPr>
          <w:t xml:space="preserve"> and then copy and paste the following code in it. Here, in the following, we just implement all the methods of the </w:t>
        </w:r>
        <w:proofErr w:type="spellStart"/>
        <w:r w:rsidRPr="006C4203">
          <w:rPr>
            <w:sz w:val="23"/>
            <w:szCs w:val="23"/>
            <w:bdr w:val="none" w:sz="0" w:space="0" w:color="auto" w:frame="1"/>
            <w:lang w:eastAsia="en-IN"/>
          </w:rPr>
          <w:t>ATMState</w:t>
        </w:r>
        <w:proofErr w:type="spellEnd"/>
        <w:r w:rsidRPr="006C4203">
          <w:rPr>
            <w:sz w:val="23"/>
            <w:szCs w:val="23"/>
            <w:bdr w:val="none" w:sz="0" w:space="0" w:color="auto" w:frame="1"/>
            <w:lang w:eastAsia="en-IN"/>
          </w:rPr>
          <w:t xml:space="preserve"> interface.</w:t>
        </w:r>
      </w:ins>
    </w:p>
    <w:p w:rsidR="006C4203" w:rsidRPr="006C4203" w:rsidRDefault="006C4203" w:rsidP="006C4203">
      <w:pPr>
        <w:rPr>
          <w:ins w:id="117" w:author="Unknown"/>
          <w:rFonts w:ascii="Consolas" w:hAnsi="Consolas" w:cs="Segoe UI"/>
          <w:color w:val="596174"/>
          <w:sz w:val="18"/>
          <w:szCs w:val="18"/>
          <w:lang w:eastAsia="en-IN"/>
        </w:rPr>
      </w:pPr>
      <w:proofErr w:type="gramStart"/>
      <w:ins w:id="118" w:author="Unknown">
        <w:r w:rsidRPr="006C4203">
          <w:rPr>
            <w:rFonts w:ascii="inherit" w:hAnsi="inherit" w:cs="Segoe UI"/>
            <w:color w:val="D171DD"/>
            <w:sz w:val="25"/>
            <w:szCs w:val="25"/>
            <w:bdr w:val="none" w:sz="0" w:space="0" w:color="auto" w:frame="1"/>
            <w:lang w:eastAsia="en-IN"/>
          </w:rPr>
          <w:t>using</w:t>
        </w:r>
        <w:proofErr w:type="gramEnd"/>
        <w:r w:rsidRPr="006C4203">
          <w:rPr>
            <w:rFonts w:ascii="inherit" w:hAnsi="inherit" w:cs="Segoe UI"/>
            <w:color w:val="D171DD"/>
            <w:sz w:val="25"/>
            <w:szCs w:val="25"/>
            <w:bdr w:val="none" w:sz="0" w:space="0" w:color="auto" w:frame="1"/>
            <w:lang w:eastAsia="en-IN"/>
          </w:rPr>
          <w:t xml:space="preserve"> </w:t>
        </w:r>
        <w:r w:rsidRPr="006C4203">
          <w:rPr>
            <w:rFonts w:ascii="inherit" w:hAnsi="inherit" w:cs="Segoe UI"/>
            <w:i/>
            <w:iCs/>
            <w:color w:val="4284AE"/>
            <w:sz w:val="25"/>
            <w:szCs w:val="25"/>
            <w:bdr w:val="none" w:sz="0" w:space="0" w:color="auto" w:frame="1"/>
            <w:lang w:eastAsia="en-IN"/>
          </w:rPr>
          <w:t>System;</w:t>
        </w:r>
      </w:ins>
    </w:p>
    <w:p w:rsidR="006C4203" w:rsidRPr="006C4203" w:rsidRDefault="006C4203" w:rsidP="006C4203">
      <w:pPr>
        <w:rPr>
          <w:ins w:id="119" w:author="Unknown"/>
          <w:rFonts w:ascii="Consolas" w:hAnsi="Consolas" w:cs="Segoe UI"/>
          <w:color w:val="596174"/>
          <w:sz w:val="18"/>
          <w:szCs w:val="18"/>
          <w:lang w:eastAsia="en-IN"/>
        </w:rPr>
      </w:pPr>
      <w:proofErr w:type="gramStart"/>
      <w:ins w:id="120" w:author="Unknown">
        <w:r w:rsidRPr="006C4203">
          <w:rPr>
            <w:rFonts w:ascii="inherit" w:hAnsi="inherit" w:cs="Segoe UI"/>
            <w:color w:val="D171DD"/>
            <w:sz w:val="25"/>
            <w:szCs w:val="25"/>
            <w:bdr w:val="none" w:sz="0" w:space="0" w:color="auto" w:frame="1"/>
            <w:lang w:eastAsia="en-IN"/>
          </w:rPr>
          <w:t>namespace</w:t>
        </w:r>
        <w:proofErr w:type="gramEnd"/>
        <w:r w:rsidRPr="006C4203">
          <w:rPr>
            <w:rFonts w:ascii="inherit" w:hAnsi="inherit" w:cs="Segoe UI"/>
            <w:color w:val="D171DD"/>
            <w:sz w:val="25"/>
            <w:szCs w:val="25"/>
            <w:bdr w:val="none" w:sz="0" w:space="0" w:color="auto" w:frame="1"/>
            <w:lang w:eastAsia="en-IN"/>
          </w:rPr>
          <w:t xml:space="preserve"> </w:t>
        </w:r>
        <w:proofErr w:type="spellStart"/>
        <w:r w:rsidRPr="006C4203">
          <w:rPr>
            <w:rFonts w:ascii="inherit" w:hAnsi="inherit" w:cs="Segoe UI"/>
            <w:i/>
            <w:iCs/>
            <w:color w:val="4284AE"/>
            <w:sz w:val="25"/>
            <w:szCs w:val="25"/>
            <w:bdr w:val="none" w:sz="0" w:space="0" w:color="auto" w:frame="1"/>
            <w:lang w:eastAsia="en-IN"/>
          </w:rPr>
          <w:t>StateDesignPattern</w:t>
        </w:r>
        <w:proofErr w:type="spellEnd"/>
      </w:ins>
    </w:p>
    <w:p w:rsidR="006C4203" w:rsidRPr="006C4203" w:rsidRDefault="006C4203" w:rsidP="006C4203">
      <w:pPr>
        <w:rPr>
          <w:ins w:id="121" w:author="Unknown"/>
          <w:rFonts w:ascii="Consolas" w:hAnsi="Consolas" w:cs="Segoe UI"/>
          <w:color w:val="596174"/>
          <w:sz w:val="18"/>
          <w:szCs w:val="18"/>
          <w:lang w:eastAsia="en-IN"/>
        </w:rPr>
      </w:pPr>
      <w:ins w:id="12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23" w:author="Unknown"/>
          <w:rFonts w:ascii="Consolas" w:hAnsi="Consolas" w:cs="Segoe UI"/>
          <w:color w:val="596174"/>
          <w:sz w:val="18"/>
          <w:szCs w:val="18"/>
          <w:lang w:eastAsia="en-IN"/>
        </w:rPr>
      </w:pPr>
      <w:proofErr w:type="gramStart"/>
      <w:ins w:id="124"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class</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CFD5E0"/>
            <w:sz w:val="25"/>
            <w:szCs w:val="25"/>
            <w:bdr w:val="none" w:sz="0" w:space="0" w:color="auto" w:frame="1"/>
            <w:lang w:eastAsia="en-IN"/>
          </w:rPr>
          <w:t>DebitCardInsertedState</w:t>
        </w:r>
        <w:proofErr w:type="spellEnd"/>
        <w:r w:rsidRPr="006C4203">
          <w:rPr>
            <w:rFonts w:ascii="inherit" w:hAnsi="inherit" w:cs="Segoe UI"/>
            <w:color w:val="CFD5E0"/>
            <w:sz w:val="25"/>
            <w:szCs w:val="25"/>
            <w:bdr w:val="none" w:sz="0" w:space="0" w:color="auto" w:frame="1"/>
            <w:lang w:eastAsia="en-IN"/>
          </w:rPr>
          <w:t xml:space="preserve"> : </w:t>
        </w:r>
        <w:proofErr w:type="spellStart"/>
        <w:r w:rsidRPr="006C4203">
          <w:rPr>
            <w:rFonts w:ascii="inherit" w:hAnsi="inherit" w:cs="Segoe UI"/>
            <w:color w:val="CFD5E0"/>
            <w:sz w:val="25"/>
            <w:szCs w:val="25"/>
            <w:bdr w:val="none" w:sz="0" w:space="0" w:color="auto" w:frame="1"/>
            <w:lang w:eastAsia="en-IN"/>
          </w:rPr>
          <w:t>ATMState</w:t>
        </w:r>
        <w:proofErr w:type="spellEnd"/>
      </w:ins>
    </w:p>
    <w:p w:rsidR="006C4203" w:rsidRPr="006C4203" w:rsidRDefault="006C4203" w:rsidP="006C4203">
      <w:pPr>
        <w:rPr>
          <w:ins w:id="125" w:author="Unknown"/>
          <w:rFonts w:ascii="Consolas" w:hAnsi="Consolas" w:cs="Segoe UI"/>
          <w:color w:val="596174"/>
          <w:sz w:val="18"/>
          <w:szCs w:val="18"/>
          <w:lang w:eastAsia="en-IN"/>
        </w:rPr>
      </w:pPr>
      <w:ins w:id="126"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27" w:author="Unknown"/>
          <w:rFonts w:ascii="Consolas" w:hAnsi="Consolas" w:cs="Segoe UI"/>
          <w:color w:val="596174"/>
          <w:sz w:val="18"/>
          <w:szCs w:val="18"/>
          <w:lang w:eastAsia="en-IN"/>
        </w:rPr>
      </w:pPr>
      <w:proofErr w:type="gramStart"/>
      <w:ins w:id="128"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InsertDebitCard</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29" w:author="Unknown"/>
          <w:rFonts w:ascii="Consolas" w:hAnsi="Consolas" w:cs="Segoe UI"/>
          <w:color w:val="596174"/>
          <w:sz w:val="18"/>
          <w:szCs w:val="18"/>
          <w:lang w:eastAsia="en-IN"/>
        </w:rPr>
      </w:pPr>
      <w:ins w:id="130"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31" w:author="Unknown"/>
          <w:rFonts w:ascii="Consolas" w:hAnsi="Consolas" w:cs="Segoe UI"/>
          <w:color w:val="596174"/>
          <w:sz w:val="18"/>
          <w:szCs w:val="18"/>
          <w:lang w:eastAsia="en-IN"/>
        </w:rPr>
      </w:pPr>
      <w:proofErr w:type="spellStart"/>
      <w:proofErr w:type="gramStart"/>
      <w:ins w:id="132"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"You cannot insert the Debit Card, as the Debit card is already there "</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133" w:author="Unknown"/>
          <w:rFonts w:ascii="Consolas" w:hAnsi="Consolas" w:cs="Segoe UI"/>
          <w:color w:val="596174"/>
          <w:sz w:val="18"/>
          <w:szCs w:val="18"/>
          <w:lang w:eastAsia="en-IN"/>
        </w:rPr>
      </w:pPr>
      <w:ins w:id="134"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35" w:author="Unknown"/>
          <w:rFonts w:ascii="Consolas" w:hAnsi="Consolas" w:cs="Segoe UI"/>
          <w:color w:val="596174"/>
          <w:sz w:val="18"/>
          <w:szCs w:val="18"/>
          <w:lang w:eastAsia="en-IN"/>
        </w:rPr>
      </w:pPr>
      <w:proofErr w:type="gramStart"/>
      <w:ins w:id="136"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EjectDebitCard</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37" w:author="Unknown"/>
          <w:rFonts w:ascii="Consolas" w:hAnsi="Consolas" w:cs="Segoe UI"/>
          <w:color w:val="596174"/>
          <w:sz w:val="18"/>
          <w:szCs w:val="18"/>
          <w:lang w:eastAsia="en-IN"/>
        </w:rPr>
      </w:pPr>
      <w:ins w:id="138"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39" w:author="Unknown"/>
          <w:rFonts w:ascii="Consolas" w:hAnsi="Consolas" w:cs="Segoe UI"/>
          <w:color w:val="596174"/>
          <w:sz w:val="18"/>
          <w:szCs w:val="18"/>
          <w:lang w:eastAsia="en-IN"/>
        </w:rPr>
      </w:pPr>
      <w:proofErr w:type="spellStart"/>
      <w:proofErr w:type="gramStart"/>
      <w:ins w:id="140"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"Debit Card is ejected"</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141" w:author="Unknown"/>
          <w:rFonts w:ascii="Consolas" w:hAnsi="Consolas" w:cs="Segoe UI"/>
          <w:color w:val="596174"/>
          <w:sz w:val="18"/>
          <w:szCs w:val="18"/>
          <w:lang w:eastAsia="en-IN"/>
        </w:rPr>
      </w:pPr>
      <w:ins w:id="14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43" w:author="Unknown"/>
          <w:rFonts w:ascii="Consolas" w:hAnsi="Consolas" w:cs="Segoe UI"/>
          <w:color w:val="596174"/>
          <w:sz w:val="18"/>
          <w:szCs w:val="18"/>
          <w:lang w:eastAsia="en-IN"/>
        </w:rPr>
      </w:pPr>
      <w:proofErr w:type="gramStart"/>
      <w:ins w:id="144"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EnterPin</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45" w:author="Unknown"/>
          <w:rFonts w:ascii="Consolas" w:hAnsi="Consolas" w:cs="Segoe UI"/>
          <w:color w:val="596174"/>
          <w:sz w:val="18"/>
          <w:szCs w:val="18"/>
          <w:lang w:eastAsia="en-IN"/>
        </w:rPr>
      </w:pPr>
      <w:ins w:id="146"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47" w:author="Unknown"/>
          <w:rFonts w:ascii="Consolas" w:hAnsi="Consolas" w:cs="Segoe UI"/>
          <w:color w:val="596174"/>
          <w:sz w:val="18"/>
          <w:szCs w:val="18"/>
          <w:lang w:eastAsia="en-IN"/>
        </w:rPr>
      </w:pPr>
      <w:proofErr w:type="spellStart"/>
      <w:proofErr w:type="gramStart"/>
      <w:ins w:id="148"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"Pin number has been entered correctly"</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149" w:author="Unknown"/>
          <w:rFonts w:ascii="Consolas" w:hAnsi="Consolas" w:cs="Segoe UI"/>
          <w:color w:val="596174"/>
          <w:sz w:val="18"/>
          <w:szCs w:val="18"/>
          <w:lang w:eastAsia="en-IN"/>
        </w:rPr>
      </w:pPr>
      <w:ins w:id="150"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51" w:author="Unknown"/>
          <w:rFonts w:ascii="Consolas" w:hAnsi="Consolas" w:cs="Segoe UI"/>
          <w:color w:val="596174"/>
          <w:sz w:val="18"/>
          <w:szCs w:val="18"/>
          <w:lang w:eastAsia="en-IN"/>
        </w:rPr>
      </w:pPr>
      <w:proofErr w:type="gramStart"/>
      <w:ins w:id="152" w:author="Unknown">
        <w:r w:rsidRPr="006C4203">
          <w:rPr>
            <w:rFonts w:ascii="inherit" w:hAnsi="inherit" w:cs="Segoe UI"/>
            <w:color w:val="D171DD"/>
            <w:sz w:val="25"/>
            <w:szCs w:val="25"/>
            <w:bdr w:val="none" w:sz="0" w:space="0" w:color="auto" w:frame="1"/>
            <w:lang w:eastAsia="en-IN"/>
          </w:rPr>
          <w:t>public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4284AE"/>
            <w:sz w:val="25"/>
            <w:szCs w:val="25"/>
            <w:bdr w:val="none" w:sz="0" w:space="0" w:color="auto" w:frame="1"/>
            <w:lang w:eastAsia="en-IN"/>
          </w:rPr>
          <w:t>WithdrawMoney</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53" w:author="Unknown"/>
          <w:rFonts w:ascii="Consolas" w:hAnsi="Consolas" w:cs="Segoe UI"/>
          <w:color w:val="596174"/>
          <w:sz w:val="18"/>
          <w:szCs w:val="18"/>
          <w:lang w:eastAsia="en-IN"/>
        </w:rPr>
      </w:pPr>
      <w:ins w:id="154"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55" w:author="Unknown"/>
          <w:rFonts w:ascii="Consolas" w:hAnsi="Consolas" w:cs="Segoe UI"/>
          <w:color w:val="596174"/>
          <w:sz w:val="18"/>
          <w:szCs w:val="18"/>
          <w:lang w:eastAsia="en-IN"/>
        </w:rPr>
      </w:pPr>
      <w:proofErr w:type="spellStart"/>
      <w:proofErr w:type="gramStart"/>
      <w:ins w:id="156"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"Money has been withdrawn"</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157" w:author="Unknown"/>
          <w:rFonts w:ascii="Consolas" w:hAnsi="Consolas" w:cs="Segoe UI"/>
          <w:color w:val="596174"/>
          <w:sz w:val="18"/>
          <w:szCs w:val="18"/>
          <w:lang w:eastAsia="en-IN"/>
        </w:rPr>
      </w:pPr>
      <w:ins w:id="158"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59" w:author="Unknown"/>
          <w:rFonts w:ascii="Consolas" w:hAnsi="Consolas" w:cs="Segoe UI"/>
          <w:color w:val="596174"/>
          <w:sz w:val="18"/>
          <w:szCs w:val="18"/>
          <w:lang w:eastAsia="en-IN"/>
        </w:rPr>
      </w:pPr>
      <w:ins w:id="160"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61" w:author="Unknown"/>
          <w:rFonts w:ascii="Consolas" w:hAnsi="Consolas" w:cs="Segoe UI"/>
          <w:color w:val="596174"/>
          <w:sz w:val="18"/>
          <w:szCs w:val="18"/>
          <w:lang w:eastAsia="en-IN"/>
        </w:rPr>
      </w:pPr>
      <w:ins w:id="16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63" w:author="Unknown"/>
          <w:rFonts w:ascii="Segoe UI" w:hAnsi="Segoe UI" w:cs="Segoe UI"/>
          <w:color w:val="212529"/>
          <w:sz w:val="23"/>
          <w:szCs w:val="23"/>
          <w:lang w:eastAsia="en-IN"/>
        </w:rPr>
      </w:pPr>
      <w:ins w:id="164" w:author="Unknown">
        <w:r w:rsidRPr="006C4203">
          <w:rPr>
            <w:sz w:val="23"/>
            <w:szCs w:val="23"/>
            <w:bdr w:val="none" w:sz="0" w:space="0" w:color="auto" w:frame="1"/>
            <w:lang w:eastAsia="en-IN"/>
          </w:rPr>
          <w:lastRenderedPageBreak/>
          <w:t>In this way, you can create many concrete states.</w:t>
        </w:r>
      </w:ins>
    </w:p>
    <w:p w:rsidR="006C4203" w:rsidRPr="006C4203" w:rsidRDefault="006C4203" w:rsidP="006C4203">
      <w:pPr>
        <w:rPr>
          <w:ins w:id="165" w:author="Unknown"/>
          <w:rFonts w:ascii="Segoe UI" w:hAnsi="Segoe UI" w:cs="Segoe UI"/>
          <w:color w:val="212529"/>
          <w:sz w:val="23"/>
          <w:szCs w:val="23"/>
          <w:lang w:eastAsia="en-IN"/>
        </w:rPr>
      </w:pPr>
      <w:ins w:id="166" w:author="Unknown">
        <w:r w:rsidRPr="006C4203">
          <w:rPr>
            <w:sz w:val="23"/>
            <w:szCs w:val="23"/>
            <w:bdr w:val="none" w:sz="0" w:space="0" w:color="auto" w:frame="1"/>
            <w:lang w:eastAsia="en-IN"/>
          </w:rPr>
          <w:t xml:space="preserve">Note: The Concrete States handles requests from the context. Each concrete state provides its own implementation for a request. In this way, when the context object state changes its </w:t>
        </w:r>
        <w:proofErr w:type="spellStart"/>
        <w:r w:rsidRPr="006C4203">
          <w:rPr>
            <w:sz w:val="23"/>
            <w:szCs w:val="23"/>
            <w:bdr w:val="none" w:sz="0" w:space="0" w:color="auto" w:frame="1"/>
            <w:lang w:eastAsia="en-IN"/>
          </w:rPr>
          <w:t>behavior</w:t>
        </w:r>
        <w:proofErr w:type="spellEnd"/>
        <w:r w:rsidRPr="006C4203">
          <w:rPr>
            <w:sz w:val="23"/>
            <w:szCs w:val="23"/>
            <w:bdr w:val="none" w:sz="0" w:space="0" w:color="auto" w:frame="1"/>
            <w:lang w:eastAsia="en-IN"/>
          </w:rPr>
          <w:t xml:space="preserve"> will also change as well.</w:t>
        </w:r>
      </w:ins>
    </w:p>
    <w:p w:rsidR="006C4203" w:rsidRPr="006C4203" w:rsidRDefault="006C4203" w:rsidP="006C4203">
      <w:pPr>
        <w:rPr>
          <w:ins w:id="167" w:author="Unknown"/>
          <w:rFonts w:ascii="Segoe UI" w:hAnsi="Segoe UI" w:cs="Segoe UI"/>
          <w:color w:val="3A3A3A"/>
          <w:sz w:val="20"/>
          <w:szCs w:val="20"/>
          <w:lang w:eastAsia="en-IN"/>
        </w:rPr>
      </w:pPr>
      <w:ins w:id="168" w:author="Unknown">
        <w:r w:rsidRPr="006C4203">
          <w:rPr>
            <w:sz w:val="27"/>
            <w:szCs w:val="27"/>
            <w:bdr w:val="none" w:sz="0" w:space="0" w:color="auto" w:frame="1"/>
            <w:lang w:eastAsia="en-IN"/>
          </w:rPr>
          <w:t>Step3: Creating Context</w:t>
        </w:r>
      </w:ins>
    </w:p>
    <w:p w:rsidR="006C4203" w:rsidRPr="006C4203" w:rsidRDefault="006C4203" w:rsidP="006C4203">
      <w:pPr>
        <w:rPr>
          <w:ins w:id="169" w:author="Unknown"/>
          <w:rFonts w:ascii="Segoe UI" w:hAnsi="Segoe UI" w:cs="Segoe UI"/>
          <w:color w:val="212529"/>
          <w:sz w:val="23"/>
          <w:szCs w:val="23"/>
          <w:lang w:eastAsia="en-IN"/>
        </w:rPr>
      </w:pPr>
      <w:ins w:id="170" w:author="Unknown">
        <w:r w:rsidRPr="006C4203">
          <w:rPr>
            <w:sz w:val="23"/>
            <w:szCs w:val="23"/>
            <w:bdr w:val="none" w:sz="0" w:space="0" w:color="auto" w:frame="1"/>
            <w:lang w:eastAsia="en-IN"/>
          </w:rPr>
          <w:t>The Context is the class that can have a number of internal states.</w:t>
        </w:r>
      </w:ins>
    </w:p>
    <w:p w:rsidR="006C4203" w:rsidRPr="006C4203" w:rsidRDefault="006C4203" w:rsidP="006C4203">
      <w:pPr>
        <w:rPr>
          <w:ins w:id="171" w:author="Unknown"/>
          <w:rFonts w:ascii="Segoe UI" w:hAnsi="Segoe UI" w:cs="Segoe UI"/>
          <w:color w:val="212529"/>
          <w:sz w:val="23"/>
          <w:szCs w:val="23"/>
          <w:lang w:eastAsia="en-IN"/>
        </w:rPr>
      </w:pPr>
      <w:ins w:id="172" w:author="Unknown">
        <w:r w:rsidRPr="006C4203">
          <w:rPr>
            <w:sz w:val="23"/>
            <w:szCs w:val="23"/>
            <w:bdr w:val="none" w:sz="0" w:space="0" w:color="auto" w:frame="1"/>
            <w:lang w:eastAsia="en-IN"/>
          </w:rPr>
          <w:t>Create a class file with the name </w:t>
        </w:r>
        <w:proofErr w:type="spellStart"/>
        <w:r w:rsidRPr="006C4203">
          <w:rPr>
            <w:sz w:val="23"/>
            <w:szCs w:val="23"/>
            <w:bdr w:val="none" w:sz="0" w:space="0" w:color="auto" w:frame="1"/>
            <w:lang w:eastAsia="en-IN"/>
          </w:rPr>
          <w:t>ATMMachine.cs</w:t>
        </w:r>
        <w:proofErr w:type="spellEnd"/>
        <w:r w:rsidRPr="006C4203">
          <w:rPr>
            <w:sz w:val="23"/>
            <w:szCs w:val="23"/>
            <w:bdr w:val="none" w:sz="0" w:space="0" w:color="auto" w:frame="1"/>
            <w:lang w:eastAsia="en-IN"/>
          </w:rPr>
          <w:t xml:space="preserve"> and then copy and paste the following code in it. This class also implements the </w:t>
        </w:r>
        <w:proofErr w:type="spellStart"/>
        <w:r w:rsidRPr="006C4203">
          <w:rPr>
            <w:sz w:val="23"/>
            <w:szCs w:val="23"/>
            <w:bdr w:val="none" w:sz="0" w:space="0" w:color="auto" w:frame="1"/>
            <w:lang w:eastAsia="en-IN"/>
          </w:rPr>
          <w:t>ATMState</w:t>
        </w:r>
        <w:proofErr w:type="spellEnd"/>
        <w:r w:rsidRPr="006C4203">
          <w:rPr>
            <w:sz w:val="23"/>
            <w:szCs w:val="23"/>
            <w:bdr w:val="none" w:sz="0" w:space="0" w:color="auto" w:frame="1"/>
            <w:lang w:eastAsia="en-IN"/>
          </w:rPr>
          <w:t xml:space="preserve"> interface and provide the implementation for all the interface methods. Here, we create one variable to hold the Concrete State object. Then we initialize that variable through the class constructor. As we know initially the State of the ATM Machine is </w:t>
        </w:r>
        <w:proofErr w:type="spellStart"/>
        <w:r w:rsidRPr="006C4203">
          <w:rPr>
            <w:sz w:val="23"/>
            <w:szCs w:val="23"/>
            <w:bdr w:val="none" w:sz="0" w:space="0" w:color="auto" w:frame="1"/>
            <w:lang w:eastAsia="en-IN"/>
          </w:rPr>
          <w:t>DebitCardNotInsertedState</w:t>
        </w:r>
        <w:proofErr w:type="spellEnd"/>
        <w:r w:rsidRPr="006C4203">
          <w:rPr>
            <w:sz w:val="23"/>
            <w:szCs w:val="23"/>
            <w:bdr w:val="none" w:sz="0" w:space="0" w:color="auto" w:frame="1"/>
            <w:lang w:eastAsia="en-IN"/>
          </w:rPr>
          <w:t> so we initialize the variable with </w:t>
        </w:r>
        <w:proofErr w:type="spellStart"/>
        <w:r w:rsidRPr="006C4203">
          <w:rPr>
            <w:sz w:val="23"/>
            <w:szCs w:val="23"/>
            <w:bdr w:val="none" w:sz="0" w:space="0" w:color="auto" w:frame="1"/>
            <w:lang w:eastAsia="en-IN"/>
          </w:rPr>
          <w:t>DebitCardNotInsertedState</w:t>
        </w:r>
        <w:proofErr w:type="spellEnd"/>
        <w:r w:rsidRPr="006C4203">
          <w:rPr>
            <w:sz w:val="23"/>
            <w:szCs w:val="23"/>
            <w:bdr w:val="none" w:sz="0" w:space="0" w:color="auto" w:frame="1"/>
            <w:lang w:eastAsia="en-IN"/>
          </w:rPr>
          <w:t> state.</w:t>
        </w:r>
      </w:ins>
    </w:p>
    <w:p w:rsidR="006C4203" w:rsidRPr="006C4203" w:rsidRDefault="006C4203" w:rsidP="006C4203">
      <w:pPr>
        <w:rPr>
          <w:ins w:id="173" w:author="Unknown"/>
          <w:rFonts w:ascii="Segoe UI" w:hAnsi="Segoe UI" w:cs="Segoe UI"/>
          <w:color w:val="212529"/>
          <w:sz w:val="23"/>
          <w:szCs w:val="23"/>
          <w:lang w:eastAsia="en-IN"/>
        </w:rPr>
      </w:pPr>
      <w:ins w:id="174" w:author="Unknown">
        <w:r w:rsidRPr="006C4203">
          <w:rPr>
            <w:sz w:val="23"/>
            <w:szCs w:val="23"/>
            <w:bdr w:val="none" w:sz="0" w:space="0" w:color="auto" w:frame="1"/>
            <w:lang w:eastAsia="en-IN"/>
          </w:rPr>
          <w:t>Further, if you notice, when we insert the debit card, we also change the state of the context object to </w:t>
        </w:r>
        <w:proofErr w:type="spellStart"/>
        <w:r w:rsidRPr="006C4203">
          <w:rPr>
            <w:sz w:val="23"/>
            <w:szCs w:val="23"/>
            <w:bdr w:val="none" w:sz="0" w:space="0" w:color="auto" w:frame="1"/>
            <w:lang w:eastAsia="en-IN"/>
          </w:rPr>
          <w:t>DebitCardInsertedState</w:t>
        </w:r>
        <w:proofErr w:type="spellEnd"/>
        <w:r w:rsidRPr="006C4203">
          <w:rPr>
            <w:sz w:val="23"/>
            <w:szCs w:val="23"/>
            <w:bdr w:val="none" w:sz="0" w:space="0" w:color="auto" w:frame="1"/>
            <w:lang w:eastAsia="en-IN"/>
          </w:rPr>
          <w:t> and again when we eject the debit card we also change the state of the context object to </w:t>
        </w:r>
        <w:proofErr w:type="spellStart"/>
        <w:r w:rsidRPr="006C4203">
          <w:rPr>
            <w:sz w:val="23"/>
            <w:szCs w:val="23"/>
            <w:bdr w:val="none" w:sz="0" w:space="0" w:color="auto" w:frame="1"/>
            <w:lang w:eastAsia="en-IN"/>
          </w:rPr>
          <w:t>DebitCardNotInsertedState</w:t>
        </w:r>
        <w:proofErr w:type="spellEnd"/>
        <w:r w:rsidRPr="006C4203">
          <w:rPr>
            <w:sz w:val="23"/>
            <w:szCs w:val="23"/>
            <w:bdr w:val="none" w:sz="0" w:space="0" w:color="auto" w:frame="1"/>
            <w:lang w:eastAsia="en-IN"/>
          </w:rPr>
          <w:t>.</w:t>
        </w:r>
      </w:ins>
    </w:p>
    <w:p w:rsidR="006C4203" w:rsidRPr="006C4203" w:rsidRDefault="006C4203" w:rsidP="006C4203">
      <w:pPr>
        <w:rPr>
          <w:ins w:id="175" w:author="Unknown"/>
          <w:rFonts w:ascii="inherit" w:hAnsi="inherit" w:cs="Segoe UI"/>
          <w:color w:val="CFD5E0"/>
          <w:sz w:val="25"/>
          <w:szCs w:val="25"/>
          <w:lang w:eastAsia="en-IN"/>
        </w:rPr>
      </w:pPr>
      <w:ins w:id="176" w:author="Unknown">
        <w:r w:rsidRPr="006C4203">
          <w:rPr>
            <w:rFonts w:ascii="inherit" w:hAnsi="inherit" w:cs="Segoe UI"/>
            <w:color w:val="CFD5E0"/>
            <w:sz w:val="25"/>
            <w:szCs w:val="25"/>
            <w:lang w:eastAsia="en-IN"/>
          </w:rPr>
          <w:t xml:space="preserve">using System; namespace </w:t>
        </w:r>
        <w:proofErr w:type="spellStart"/>
        <w:r w:rsidRPr="006C4203">
          <w:rPr>
            <w:rFonts w:ascii="inherit" w:hAnsi="inherit" w:cs="Segoe UI"/>
            <w:color w:val="CFD5E0"/>
            <w:sz w:val="25"/>
            <w:szCs w:val="25"/>
            <w:lang w:eastAsia="en-IN"/>
          </w:rPr>
          <w:t>StateDesignPattern</w:t>
        </w:r>
        <w:proofErr w:type="spellEnd"/>
        <w:r w:rsidRPr="006C4203">
          <w:rPr>
            <w:rFonts w:ascii="inherit" w:hAnsi="inherit" w:cs="Segoe UI"/>
            <w:color w:val="CFD5E0"/>
            <w:sz w:val="25"/>
            <w:szCs w:val="25"/>
            <w:lang w:eastAsia="en-IN"/>
          </w:rPr>
          <w:t xml:space="preserve"> { public class </w:t>
        </w:r>
        <w:proofErr w:type="spellStart"/>
        <w:r w:rsidRPr="006C4203">
          <w:rPr>
            <w:rFonts w:ascii="inherit" w:hAnsi="inherit" w:cs="Segoe UI"/>
            <w:color w:val="CFD5E0"/>
            <w:sz w:val="25"/>
            <w:szCs w:val="25"/>
            <w:lang w:eastAsia="en-IN"/>
          </w:rPr>
          <w:t>ATMMachine</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ATMState</w:t>
        </w:r>
        <w:proofErr w:type="spellEnd"/>
        <w:r w:rsidRPr="006C4203">
          <w:rPr>
            <w:rFonts w:ascii="inherit" w:hAnsi="inherit" w:cs="Segoe UI"/>
            <w:color w:val="CFD5E0"/>
            <w:sz w:val="25"/>
            <w:szCs w:val="25"/>
            <w:lang w:eastAsia="en-IN"/>
          </w:rPr>
          <w:t xml:space="preserve"> { public </w:t>
        </w:r>
        <w:proofErr w:type="spellStart"/>
        <w:r w:rsidRPr="006C4203">
          <w:rPr>
            <w:rFonts w:ascii="inherit" w:hAnsi="inherit" w:cs="Segoe UI"/>
            <w:color w:val="CFD5E0"/>
            <w:sz w:val="25"/>
            <w:szCs w:val="25"/>
            <w:lang w:eastAsia="en-IN"/>
          </w:rPr>
          <w:t>ATMState</w:t>
        </w:r>
        <w:proofErr w:type="spellEnd"/>
        <w:r w:rsidRPr="006C4203">
          <w:rPr>
            <w:rFonts w:ascii="inherit" w:hAnsi="inherit" w:cs="Segoe UI"/>
            <w:color w:val="CFD5E0"/>
            <w:sz w:val="25"/>
            <w:szCs w:val="25"/>
            <w:lang w:eastAsia="en-IN"/>
          </w:rPr>
          <w:t xml:space="preserve"> </w:t>
        </w:r>
        <w:proofErr w:type="spellStart"/>
        <w:r w:rsidRPr="006C4203">
          <w:rPr>
            <w:rFonts w:ascii="inherit" w:hAnsi="inherit" w:cs="Segoe UI"/>
            <w:color w:val="CFD5E0"/>
            <w:sz w:val="25"/>
            <w:szCs w:val="25"/>
            <w:lang w:eastAsia="en-IN"/>
          </w:rPr>
          <w:t>atmMachineState</w:t>
        </w:r>
        <w:proofErr w:type="spellEnd"/>
        <w:r w:rsidRPr="006C4203">
          <w:rPr>
            <w:rFonts w:ascii="inherit" w:hAnsi="inherit" w:cs="Segoe UI"/>
            <w:color w:val="CFD5E0"/>
            <w:sz w:val="25"/>
            <w:szCs w:val="25"/>
            <w:lang w:eastAsia="en-IN"/>
          </w:rPr>
          <w:t xml:space="preserve"> { get; set; } public </w:t>
        </w:r>
        <w:proofErr w:type="spellStart"/>
        <w:r w:rsidRPr="006C4203">
          <w:rPr>
            <w:rFonts w:ascii="inherit" w:hAnsi="inherit" w:cs="Segoe UI"/>
            <w:color w:val="CFD5E0"/>
            <w:sz w:val="25"/>
            <w:szCs w:val="25"/>
            <w:lang w:eastAsia="en-IN"/>
          </w:rPr>
          <w:t>ATMMachine</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atmMachineState</w:t>
        </w:r>
        <w:proofErr w:type="spellEnd"/>
        <w:r w:rsidRPr="006C4203">
          <w:rPr>
            <w:rFonts w:ascii="inherit" w:hAnsi="inherit" w:cs="Segoe UI"/>
            <w:color w:val="CFD5E0"/>
            <w:sz w:val="25"/>
            <w:szCs w:val="25"/>
            <w:lang w:eastAsia="en-IN"/>
          </w:rPr>
          <w:t xml:space="preserve"> = new </w:t>
        </w:r>
        <w:proofErr w:type="spellStart"/>
        <w:r w:rsidRPr="006C4203">
          <w:rPr>
            <w:rFonts w:ascii="inherit" w:hAnsi="inherit" w:cs="Segoe UI"/>
            <w:color w:val="CFD5E0"/>
            <w:sz w:val="25"/>
            <w:szCs w:val="25"/>
            <w:lang w:eastAsia="en-IN"/>
          </w:rPr>
          <w:t>DebitCardNotInsertedState</w:t>
        </w:r>
        <w:proofErr w:type="spellEnd"/>
        <w:r w:rsidRPr="006C4203">
          <w:rPr>
            <w:rFonts w:ascii="inherit" w:hAnsi="inherit" w:cs="Segoe UI"/>
            <w:color w:val="CFD5E0"/>
            <w:sz w:val="25"/>
            <w:szCs w:val="25"/>
            <w:lang w:eastAsia="en-IN"/>
          </w:rPr>
          <w:t xml:space="preserve">(); } public void </w:t>
        </w:r>
        <w:proofErr w:type="spellStart"/>
        <w:r w:rsidRPr="006C4203">
          <w:rPr>
            <w:rFonts w:ascii="inherit" w:hAnsi="inherit" w:cs="Segoe UI"/>
            <w:color w:val="CFD5E0"/>
            <w:sz w:val="25"/>
            <w:szCs w:val="25"/>
            <w:lang w:eastAsia="en-IN"/>
          </w:rPr>
          <w:t>InsertDebitCard</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atmMachineState.InsertDebitCard</w:t>
        </w:r>
        <w:proofErr w:type="spellEnd"/>
        <w:r w:rsidRPr="006C4203">
          <w:rPr>
            <w:rFonts w:ascii="inherit" w:hAnsi="inherit" w:cs="Segoe UI"/>
            <w:color w:val="CFD5E0"/>
            <w:sz w:val="25"/>
            <w:szCs w:val="25"/>
            <w:lang w:eastAsia="en-IN"/>
          </w:rPr>
          <w:t>(); // Debit Card has been inserted so internal state of ATM Machine // has been changed to '</w:t>
        </w:r>
        <w:proofErr w:type="spellStart"/>
        <w:r w:rsidRPr="006C4203">
          <w:rPr>
            <w:rFonts w:ascii="inherit" w:hAnsi="inherit" w:cs="Segoe UI"/>
            <w:color w:val="CFD5E0"/>
            <w:sz w:val="25"/>
            <w:szCs w:val="25"/>
            <w:lang w:eastAsia="en-IN"/>
          </w:rPr>
          <w:t>DebitCardNotInsertedState</w:t>
        </w:r>
        <w:proofErr w:type="spellEnd"/>
        <w:r w:rsidRPr="006C4203">
          <w:rPr>
            <w:rFonts w:ascii="inherit" w:hAnsi="inherit" w:cs="Segoe UI"/>
            <w:color w:val="CFD5E0"/>
            <w:sz w:val="25"/>
            <w:szCs w:val="25"/>
            <w:lang w:eastAsia="en-IN"/>
          </w:rPr>
          <w:t>' if (</w:t>
        </w:r>
        <w:proofErr w:type="spellStart"/>
        <w:r w:rsidRPr="006C4203">
          <w:rPr>
            <w:rFonts w:ascii="inherit" w:hAnsi="inherit" w:cs="Segoe UI"/>
            <w:color w:val="CFD5E0"/>
            <w:sz w:val="25"/>
            <w:szCs w:val="25"/>
            <w:lang w:eastAsia="en-IN"/>
          </w:rPr>
          <w:t>atmMachineState</w:t>
        </w:r>
        <w:proofErr w:type="spellEnd"/>
        <w:r w:rsidRPr="006C4203">
          <w:rPr>
            <w:rFonts w:ascii="inherit" w:hAnsi="inherit" w:cs="Segoe UI"/>
            <w:color w:val="CFD5E0"/>
            <w:sz w:val="25"/>
            <w:szCs w:val="25"/>
            <w:lang w:eastAsia="en-IN"/>
          </w:rPr>
          <w:t xml:space="preserve"> is </w:t>
        </w:r>
        <w:proofErr w:type="spellStart"/>
        <w:r w:rsidRPr="006C4203">
          <w:rPr>
            <w:rFonts w:ascii="inherit" w:hAnsi="inherit" w:cs="Segoe UI"/>
            <w:color w:val="CFD5E0"/>
            <w:sz w:val="25"/>
            <w:szCs w:val="25"/>
            <w:lang w:eastAsia="en-IN"/>
          </w:rPr>
          <w:t>DebitCardNotInsertedState</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atmMachineState</w:t>
        </w:r>
        <w:proofErr w:type="spellEnd"/>
        <w:r w:rsidRPr="006C4203">
          <w:rPr>
            <w:rFonts w:ascii="inherit" w:hAnsi="inherit" w:cs="Segoe UI"/>
            <w:color w:val="CFD5E0"/>
            <w:sz w:val="25"/>
            <w:szCs w:val="25"/>
            <w:lang w:eastAsia="en-IN"/>
          </w:rPr>
          <w:t xml:space="preserve"> = new </w:t>
        </w:r>
        <w:proofErr w:type="spellStart"/>
        <w:r w:rsidRPr="006C4203">
          <w:rPr>
            <w:rFonts w:ascii="inherit" w:hAnsi="inherit" w:cs="Segoe UI"/>
            <w:color w:val="CFD5E0"/>
            <w:sz w:val="25"/>
            <w:szCs w:val="25"/>
            <w:lang w:eastAsia="en-IN"/>
          </w:rPr>
          <w:t>DebitCardInsertedState</w:t>
        </w:r>
        <w:proofErr w:type="spellEnd"/>
        <w:r w:rsidRPr="006C4203">
          <w:rPr>
            <w:rFonts w:ascii="inherit" w:hAnsi="inherit" w:cs="Segoe UI"/>
            <w:color w:val="CFD5E0"/>
            <w:sz w:val="25"/>
            <w:szCs w:val="25"/>
            <w:lang w:eastAsia="en-IN"/>
          </w:rPr>
          <w:t xml:space="preserve">(); </w:t>
        </w:r>
        <w:proofErr w:type="spellStart"/>
        <w:r w:rsidRPr="006C4203">
          <w:rPr>
            <w:rFonts w:ascii="inherit" w:hAnsi="inherit" w:cs="Segoe UI"/>
            <w:color w:val="CFD5E0"/>
            <w:sz w:val="25"/>
            <w:szCs w:val="25"/>
            <w:lang w:eastAsia="en-IN"/>
          </w:rPr>
          <w:t>Console.WriteLine</w:t>
        </w:r>
        <w:proofErr w:type="spellEnd"/>
        <w:r w:rsidRPr="006C4203">
          <w:rPr>
            <w:rFonts w:ascii="inherit" w:hAnsi="inherit" w:cs="Segoe UI"/>
            <w:color w:val="CFD5E0"/>
            <w:sz w:val="25"/>
            <w:szCs w:val="25"/>
            <w:lang w:eastAsia="en-IN"/>
          </w:rPr>
          <w:t xml:space="preserve">("ATM Machine internal state has been moved to : " + </w:t>
        </w:r>
        <w:proofErr w:type="spellStart"/>
        <w:r w:rsidRPr="006C4203">
          <w:rPr>
            <w:rFonts w:ascii="inherit" w:hAnsi="inherit" w:cs="Segoe UI"/>
            <w:color w:val="CFD5E0"/>
            <w:sz w:val="25"/>
            <w:szCs w:val="25"/>
            <w:lang w:eastAsia="en-IN"/>
          </w:rPr>
          <w:t>atmMachineState.GetType</w:t>
        </w:r>
        <w:proofErr w:type="spellEnd"/>
        <w:r w:rsidRPr="006C4203">
          <w:rPr>
            <w:rFonts w:ascii="inherit" w:hAnsi="inherit" w:cs="Segoe UI"/>
            <w:color w:val="CFD5E0"/>
            <w:sz w:val="25"/>
            <w:szCs w:val="25"/>
            <w:lang w:eastAsia="en-IN"/>
          </w:rPr>
          <w:t xml:space="preserve">().Name); } } public void </w:t>
        </w:r>
        <w:proofErr w:type="spellStart"/>
        <w:r w:rsidRPr="006C4203">
          <w:rPr>
            <w:rFonts w:ascii="inherit" w:hAnsi="inherit" w:cs="Segoe UI"/>
            <w:color w:val="CFD5E0"/>
            <w:sz w:val="25"/>
            <w:szCs w:val="25"/>
            <w:lang w:eastAsia="en-IN"/>
          </w:rPr>
          <w:t>EjectDebitCard</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atmMachineState.EjectDebitCard</w:t>
        </w:r>
        <w:proofErr w:type="spellEnd"/>
        <w:r w:rsidRPr="006C4203">
          <w:rPr>
            <w:rFonts w:ascii="inherit" w:hAnsi="inherit" w:cs="Segoe UI"/>
            <w:color w:val="CFD5E0"/>
            <w:sz w:val="25"/>
            <w:szCs w:val="25"/>
            <w:lang w:eastAsia="en-IN"/>
          </w:rPr>
          <w:t>(); // Debit Card has been ejected so internal state of ATM Machine // has been changed to '</w:t>
        </w:r>
        <w:proofErr w:type="spellStart"/>
        <w:r w:rsidRPr="006C4203">
          <w:rPr>
            <w:rFonts w:ascii="inherit" w:hAnsi="inherit" w:cs="Segoe UI"/>
            <w:color w:val="CFD5E0"/>
            <w:sz w:val="25"/>
            <w:szCs w:val="25"/>
            <w:lang w:eastAsia="en-IN"/>
          </w:rPr>
          <w:t>DebitCardNotInsertedState</w:t>
        </w:r>
        <w:proofErr w:type="spellEnd"/>
        <w:r w:rsidRPr="006C4203">
          <w:rPr>
            <w:rFonts w:ascii="inherit" w:hAnsi="inherit" w:cs="Segoe UI"/>
            <w:color w:val="CFD5E0"/>
            <w:sz w:val="25"/>
            <w:szCs w:val="25"/>
            <w:lang w:eastAsia="en-IN"/>
          </w:rPr>
          <w:t>' if (</w:t>
        </w:r>
        <w:proofErr w:type="spellStart"/>
        <w:r w:rsidRPr="006C4203">
          <w:rPr>
            <w:rFonts w:ascii="inherit" w:hAnsi="inherit" w:cs="Segoe UI"/>
            <w:color w:val="CFD5E0"/>
            <w:sz w:val="25"/>
            <w:szCs w:val="25"/>
            <w:lang w:eastAsia="en-IN"/>
          </w:rPr>
          <w:t>atmMachineState</w:t>
        </w:r>
        <w:proofErr w:type="spellEnd"/>
        <w:r w:rsidRPr="006C4203">
          <w:rPr>
            <w:rFonts w:ascii="inherit" w:hAnsi="inherit" w:cs="Segoe UI"/>
            <w:color w:val="CFD5E0"/>
            <w:sz w:val="25"/>
            <w:szCs w:val="25"/>
            <w:lang w:eastAsia="en-IN"/>
          </w:rPr>
          <w:t xml:space="preserve"> is </w:t>
        </w:r>
        <w:proofErr w:type="spellStart"/>
        <w:r w:rsidRPr="006C4203">
          <w:rPr>
            <w:rFonts w:ascii="inherit" w:hAnsi="inherit" w:cs="Segoe UI"/>
            <w:color w:val="CFD5E0"/>
            <w:sz w:val="25"/>
            <w:szCs w:val="25"/>
            <w:lang w:eastAsia="en-IN"/>
          </w:rPr>
          <w:t>DebitCardInsertedState</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atmMachineState</w:t>
        </w:r>
        <w:proofErr w:type="spellEnd"/>
        <w:r w:rsidRPr="006C4203">
          <w:rPr>
            <w:rFonts w:ascii="inherit" w:hAnsi="inherit" w:cs="Segoe UI"/>
            <w:color w:val="CFD5E0"/>
            <w:sz w:val="25"/>
            <w:szCs w:val="25"/>
            <w:lang w:eastAsia="en-IN"/>
          </w:rPr>
          <w:t xml:space="preserve"> = new </w:t>
        </w:r>
        <w:proofErr w:type="spellStart"/>
        <w:r w:rsidRPr="006C4203">
          <w:rPr>
            <w:rFonts w:ascii="inherit" w:hAnsi="inherit" w:cs="Segoe UI"/>
            <w:color w:val="CFD5E0"/>
            <w:sz w:val="25"/>
            <w:szCs w:val="25"/>
            <w:lang w:eastAsia="en-IN"/>
          </w:rPr>
          <w:t>DebitCardNotInsertedState</w:t>
        </w:r>
        <w:proofErr w:type="spellEnd"/>
        <w:r w:rsidRPr="006C4203">
          <w:rPr>
            <w:rFonts w:ascii="inherit" w:hAnsi="inherit" w:cs="Segoe UI"/>
            <w:color w:val="CFD5E0"/>
            <w:sz w:val="25"/>
            <w:szCs w:val="25"/>
            <w:lang w:eastAsia="en-IN"/>
          </w:rPr>
          <w:t xml:space="preserve">(); </w:t>
        </w:r>
        <w:proofErr w:type="spellStart"/>
        <w:r w:rsidRPr="006C4203">
          <w:rPr>
            <w:rFonts w:ascii="inherit" w:hAnsi="inherit" w:cs="Segoe UI"/>
            <w:color w:val="CFD5E0"/>
            <w:sz w:val="25"/>
            <w:szCs w:val="25"/>
            <w:lang w:eastAsia="en-IN"/>
          </w:rPr>
          <w:t>Console.WriteLine</w:t>
        </w:r>
        <w:proofErr w:type="spellEnd"/>
        <w:r w:rsidRPr="006C4203">
          <w:rPr>
            <w:rFonts w:ascii="inherit" w:hAnsi="inherit" w:cs="Segoe UI"/>
            <w:color w:val="CFD5E0"/>
            <w:sz w:val="25"/>
            <w:szCs w:val="25"/>
            <w:lang w:eastAsia="en-IN"/>
          </w:rPr>
          <w:t xml:space="preserve">("ATM Machine internal state has been moved to : " + </w:t>
        </w:r>
        <w:proofErr w:type="spellStart"/>
        <w:r w:rsidRPr="006C4203">
          <w:rPr>
            <w:rFonts w:ascii="inherit" w:hAnsi="inherit" w:cs="Segoe UI"/>
            <w:color w:val="CFD5E0"/>
            <w:sz w:val="25"/>
            <w:szCs w:val="25"/>
            <w:lang w:eastAsia="en-IN"/>
          </w:rPr>
          <w:t>atmMachineState.GetType</w:t>
        </w:r>
        <w:proofErr w:type="spellEnd"/>
        <w:r w:rsidRPr="006C4203">
          <w:rPr>
            <w:rFonts w:ascii="inherit" w:hAnsi="inherit" w:cs="Segoe UI"/>
            <w:color w:val="CFD5E0"/>
            <w:sz w:val="25"/>
            <w:szCs w:val="25"/>
            <w:lang w:eastAsia="en-IN"/>
          </w:rPr>
          <w:t xml:space="preserve">().Name); } } public void </w:t>
        </w:r>
        <w:proofErr w:type="spellStart"/>
        <w:r w:rsidRPr="006C4203">
          <w:rPr>
            <w:rFonts w:ascii="inherit" w:hAnsi="inherit" w:cs="Segoe UI"/>
            <w:color w:val="CFD5E0"/>
            <w:sz w:val="25"/>
            <w:szCs w:val="25"/>
            <w:lang w:eastAsia="en-IN"/>
          </w:rPr>
          <w:t>EnterPin</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atmMachineState.EnterPin</w:t>
        </w:r>
        <w:proofErr w:type="spellEnd"/>
        <w:r w:rsidRPr="006C4203">
          <w:rPr>
            <w:rFonts w:ascii="inherit" w:hAnsi="inherit" w:cs="Segoe UI"/>
            <w:color w:val="CFD5E0"/>
            <w:sz w:val="25"/>
            <w:szCs w:val="25"/>
            <w:lang w:eastAsia="en-IN"/>
          </w:rPr>
          <w:t xml:space="preserve">(); } public void </w:t>
        </w:r>
        <w:proofErr w:type="spellStart"/>
        <w:r w:rsidRPr="006C4203">
          <w:rPr>
            <w:rFonts w:ascii="inherit" w:hAnsi="inherit" w:cs="Segoe UI"/>
            <w:color w:val="CFD5E0"/>
            <w:sz w:val="25"/>
            <w:szCs w:val="25"/>
            <w:lang w:eastAsia="en-IN"/>
          </w:rPr>
          <w:t>WithdrawMoney</w:t>
        </w:r>
        <w:proofErr w:type="spellEnd"/>
        <w:r w:rsidRPr="006C4203">
          <w:rPr>
            <w:rFonts w:ascii="inherit" w:hAnsi="inherit" w:cs="Segoe UI"/>
            <w:color w:val="CFD5E0"/>
            <w:sz w:val="25"/>
            <w:szCs w:val="25"/>
            <w:lang w:eastAsia="en-IN"/>
          </w:rPr>
          <w:t xml:space="preserve">() { </w:t>
        </w:r>
        <w:proofErr w:type="spellStart"/>
        <w:r w:rsidRPr="006C4203">
          <w:rPr>
            <w:rFonts w:ascii="inherit" w:hAnsi="inherit" w:cs="Segoe UI"/>
            <w:color w:val="CFD5E0"/>
            <w:sz w:val="25"/>
            <w:szCs w:val="25"/>
            <w:lang w:eastAsia="en-IN"/>
          </w:rPr>
          <w:t>atmMachineState.WithdrawMoney</w:t>
        </w:r>
        <w:proofErr w:type="spellEnd"/>
        <w:r w:rsidRPr="006C4203">
          <w:rPr>
            <w:rFonts w:ascii="inherit" w:hAnsi="inherit" w:cs="Segoe UI"/>
            <w:color w:val="CFD5E0"/>
            <w:sz w:val="25"/>
            <w:szCs w:val="25"/>
            <w:lang w:eastAsia="en-IN"/>
          </w:rPr>
          <w:t>(); } } }</w:t>
        </w:r>
      </w:ins>
    </w:p>
    <w:p w:rsidR="006C4203" w:rsidRPr="006C4203" w:rsidRDefault="006C4203" w:rsidP="006C4203">
      <w:pPr>
        <w:rPr>
          <w:ins w:id="177" w:author="Unknown"/>
          <w:rFonts w:ascii="Segoe UI" w:hAnsi="Segoe UI" w:cs="Segoe UI"/>
          <w:color w:val="212529"/>
          <w:sz w:val="23"/>
          <w:szCs w:val="23"/>
          <w:lang w:eastAsia="en-IN"/>
        </w:rPr>
      </w:pPr>
      <w:ins w:id="178" w:author="Unknown">
        <w:r w:rsidRPr="006C4203">
          <w:rPr>
            <w:sz w:val="23"/>
            <w:szCs w:val="23"/>
            <w:bdr w:val="none" w:sz="0" w:space="0" w:color="auto" w:frame="1"/>
            <w:lang w:eastAsia="en-IN"/>
          </w:rPr>
          <w:t>Note: Internally we are calling the methods of the respective state objects.</w:t>
        </w:r>
      </w:ins>
    </w:p>
    <w:p w:rsidR="006C4203" w:rsidRPr="006C4203" w:rsidRDefault="006C4203" w:rsidP="006C4203">
      <w:pPr>
        <w:rPr>
          <w:ins w:id="179" w:author="Unknown"/>
          <w:rFonts w:ascii="Segoe UI" w:hAnsi="Segoe UI" w:cs="Segoe UI"/>
          <w:color w:val="3A3A3A"/>
          <w:sz w:val="20"/>
          <w:szCs w:val="20"/>
          <w:lang w:eastAsia="en-IN"/>
        </w:rPr>
      </w:pPr>
      <w:ins w:id="180" w:author="Unknown">
        <w:r w:rsidRPr="006C4203">
          <w:rPr>
            <w:sz w:val="27"/>
            <w:szCs w:val="27"/>
            <w:bdr w:val="none" w:sz="0" w:space="0" w:color="auto" w:frame="1"/>
            <w:lang w:eastAsia="en-IN"/>
          </w:rPr>
          <w:t>Step4: Client</w:t>
        </w:r>
      </w:ins>
    </w:p>
    <w:p w:rsidR="006C4203" w:rsidRPr="006C4203" w:rsidRDefault="006C4203" w:rsidP="006C4203">
      <w:pPr>
        <w:rPr>
          <w:ins w:id="181" w:author="Unknown"/>
          <w:rFonts w:ascii="Segoe UI" w:hAnsi="Segoe UI" w:cs="Segoe UI"/>
          <w:color w:val="212529"/>
          <w:sz w:val="23"/>
          <w:szCs w:val="23"/>
          <w:lang w:eastAsia="en-IN"/>
        </w:rPr>
      </w:pPr>
      <w:ins w:id="182" w:author="Unknown">
        <w:r w:rsidRPr="006C4203">
          <w:rPr>
            <w:sz w:val="23"/>
            <w:szCs w:val="23"/>
            <w:bdr w:val="none" w:sz="0" w:space="0" w:color="auto" w:frame="1"/>
            <w:lang w:eastAsia="en-IN"/>
          </w:rPr>
          <w:t>Please modify the Main method as shown below.</w:t>
        </w:r>
      </w:ins>
    </w:p>
    <w:p w:rsidR="006C4203" w:rsidRPr="006C4203" w:rsidRDefault="006C4203" w:rsidP="006C4203">
      <w:pPr>
        <w:rPr>
          <w:ins w:id="183" w:author="Unknown"/>
          <w:rFonts w:ascii="Consolas" w:hAnsi="Consolas" w:cs="Segoe UI"/>
          <w:color w:val="596174"/>
          <w:sz w:val="18"/>
          <w:szCs w:val="18"/>
          <w:lang w:eastAsia="en-IN"/>
        </w:rPr>
      </w:pPr>
      <w:proofErr w:type="gramStart"/>
      <w:ins w:id="184" w:author="Unknown">
        <w:r w:rsidRPr="006C4203">
          <w:rPr>
            <w:rFonts w:ascii="inherit" w:hAnsi="inherit" w:cs="Segoe UI"/>
            <w:color w:val="D171DD"/>
            <w:sz w:val="25"/>
            <w:szCs w:val="25"/>
            <w:bdr w:val="none" w:sz="0" w:space="0" w:color="auto" w:frame="1"/>
            <w:lang w:eastAsia="en-IN"/>
          </w:rPr>
          <w:t>using</w:t>
        </w:r>
        <w:proofErr w:type="gramEnd"/>
        <w:r w:rsidRPr="006C4203">
          <w:rPr>
            <w:rFonts w:ascii="inherit" w:hAnsi="inherit" w:cs="Segoe UI"/>
            <w:color w:val="D171DD"/>
            <w:sz w:val="25"/>
            <w:szCs w:val="25"/>
            <w:bdr w:val="none" w:sz="0" w:space="0" w:color="auto" w:frame="1"/>
            <w:lang w:eastAsia="en-IN"/>
          </w:rPr>
          <w:t xml:space="preserve"> </w:t>
        </w:r>
        <w:r w:rsidRPr="006C4203">
          <w:rPr>
            <w:rFonts w:ascii="inherit" w:hAnsi="inherit" w:cs="Segoe UI"/>
            <w:i/>
            <w:iCs/>
            <w:color w:val="4284AE"/>
            <w:sz w:val="25"/>
            <w:szCs w:val="25"/>
            <w:bdr w:val="none" w:sz="0" w:space="0" w:color="auto" w:frame="1"/>
            <w:lang w:eastAsia="en-IN"/>
          </w:rPr>
          <w:t>System;</w:t>
        </w:r>
      </w:ins>
    </w:p>
    <w:p w:rsidR="006C4203" w:rsidRPr="006C4203" w:rsidRDefault="006C4203" w:rsidP="006C4203">
      <w:pPr>
        <w:rPr>
          <w:ins w:id="185" w:author="Unknown"/>
          <w:rFonts w:ascii="Consolas" w:hAnsi="Consolas" w:cs="Segoe UI"/>
          <w:color w:val="596174"/>
          <w:sz w:val="18"/>
          <w:szCs w:val="18"/>
          <w:lang w:eastAsia="en-IN"/>
        </w:rPr>
      </w:pPr>
      <w:proofErr w:type="gramStart"/>
      <w:ins w:id="186" w:author="Unknown">
        <w:r w:rsidRPr="006C4203">
          <w:rPr>
            <w:rFonts w:ascii="inherit" w:hAnsi="inherit" w:cs="Segoe UI"/>
            <w:color w:val="D171DD"/>
            <w:sz w:val="25"/>
            <w:szCs w:val="25"/>
            <w:bdr w:val="none" w:sz="0" w:space="0" w:color="auto" w:frame="1"/>
            <w:lang w:eastAsia="en-IN"/>
          </w:rPr>
          <w:t>namespace</w:t>
        </w:r>
        <w:proofErr w:type="gramEnd"/>
        <w:r w:rsidRPr="006C4203">
          <w:rPr>
            <w:rFonts w:ascii="inherit" w:hAnsi="inherit" w:cs="Segoe UI"/>
            <w:color w:val="D171DD"/>
            <w:sz w:val="25"/>
            <w:szCs w:val="25"/>
            <w:bdr w:val="none" w:sz="0" w:space="0" w:color="auto" w:frame="1"/>
            <w:lang w:eastAsia="en-IN"/>
          </w:rPr>
          <w:t xml:space="preserve"> </w:t>
        </w:r>
        <w:proofErr w:type="spellStart"/>
        <w:r w:rsidRPr="006C4203">
          <w:rPr>
            <w:rFonts w:ascii="inherit" w:hAnsi="inherit" w:cs="Segoe UI"/>
            <w:i/>
            <w:iCs/>
            <w:color w:val="4284AE"/>
            <w:sz w:val="25"/>
            <w:szCs w:val="25"/>
            <w:bdr w:val="none" w:sz="0" w:space="0" w:color="auto" w:frame="1"/>
            <w:lang w:eastAsia="en-IN"/>
          </w:rPr>
          <w:t>StateDesignPattern</w:t>
        </w:r>
        <w:proofErr w:type="spellEnd"/>
      </w:ins>
    </w:p>
    <w:p w:rsidR="006C4203" w:rsidRPr="006C4203" w:rsidRDefault="006C4203" w:rsidP="006C4203">
      <w:pPr>
        <w:rPr>
          <w:ins w:id="187" w:author="Unknown"/>
          <w:rFonts w:ascii="Consolas" w:hAnsi="Consolas" w:cs="Segoe UI"/>
          <w:color w:val="596174"/>
          <w:sz w:val="18"/>
          <w:szCs w:val="18"/>
          <w:lang w:eastAsia="en-IN"/>
        </w:rPr>
      </w:pPr>
      <w:ins w:id="188" w:author="Unknown">
        <w:r w:rsidRPr="006C4203">
          <w:rPr>
            <w:rFonts w:ascii="inherit" w:hAnsi="inherit" w:cs="Segoe UI"/>
            <w:color w:val="6B7C8B"/>
            <w:sz w:val="25"/>
            <w:szCs w:val="25"/>
            <w:bdr w:val="none" w:sz="0" w:space="0" w:color="auto" w:frame="1"/>
            <w:lang w:eastAsia="en-IN"/>
          </w:rPr>
          <w:lastRenderedPageBreak/>
          <w:t>{</w:t>
        </w:r>
      </w:ins>
    </w:p>
    <w:p w:rsidR="006C4203" w:rsidRPr="006C4203" w:rsidRDefault="006C4203" w:rsidP="006C4203">
      <w:pPr>
        <w:rPr>
          <w:ins w:id="189" w:author="Unknown"/>
          <w:rFonts w:ascii="Consolas" w:hAnsi="Consolas" w:cs="Segoe UI"/>
          <w:color w:val="596174"/>
          <w:sz w:val="18"/>
          <w:szCs w:val="18"/>
          <w:lang w:eastAsia="en-IN"/>
        </w:rPr>
      </w:pPr>
      <w:proofErr w:type="gramStart"/>
      <w:ins w:id="190" w:author="Unknown">
        <w:r w:rsidRPr="006C4203">
          <w:rPr>
            <w:rFonts w:ascii="inherit" w:hAnsi="inherit" w:cs="Segoe UI"/>
            <w:color w:val="D171DD"/>
            <w:sz w:val="25"/>
            <w:szCs w:val="25"/>
            <w:bdr w:val="none" w:sz="0" w:space="0" w:color="auto" w:frame="1"/>
            <w:lang w:eastAsia="en-IN"/>
          </w:rPr>
          <w:t>class</w:t>
        </w:r>
        <w:proofErr w:type="gramEnd"/>
        <w:r w:rsidRPr="006C4203">
          <w:rPr>
            <w:rFonts w:ascii="inherit" w:hAnsi="inherit" w:cs="Segoe UI"/>
            <w:color w:val="CFD5E0"/>
            <w:sz w:val="25"/>
            <w:szCs w:val="25"/>
            <w:bdr w:val="none" w:sz="0" w:space="0" w:color="auto" w:frame="1"/>
            <w:lang w:eastAsia="en-IN"/>
          </w:rPr>
          <w:t xml:space="preserve"> Program</w:t>
        </w:r>
      </w:ins>
    </w:p>
    <w:p w:rsidR="006C4203" w:rsidRPr="006C4203" w:rsidRDefault="006C4203" w:rsidP="006C4203">
      <w:pPr>
        <w:rPr>
          <w:ins w:id="191" w:author="Unknown"/>
          <w:rFonts w:ascii="Consolas" w:hAnsi="Consolas" w:cs="Segoe UI"/>
          <w:color w:val="596174"/>
          <w:sz w:val="18"/>
          <w:szCs w:val="18"/>
          <w:lang w:eastAsia="en-IN"/>
        </w:rPr>
      </w:pPr>
      <w:ins w:id="19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93" w:author="Unknown"/>
          <w:rFonts w:ascii="Consolas" w:hAnsi="Consolas" w:cs="Segoe UI"/>
          <w:color w:val="596174"/>
          <w:sz w:val="18"/>
          <w:szCs w:val="18"/>
          <w:lang w:eastAsia="en-IN"/>
        </w:rPr>
      </w:pPr>
      <w:proofErr w:type="gramStart"/>
      <w:ins w:id="194" w:author="Unknown">
        <w:r w:rsidRPr="006C4203">
          <w:rPr>
            <w:rFonts w:ascii="inherit" w:hAnsi="inherit" w:cs="Segoe UI"/>
            <w:color w:val="D171DD"/>
            <w:sz w:val="25"/>
            <w:szCs w:val="25"/>
            <w:bdr w:val="none" w:sz="0" w:space="0" w:color="auto" w:frame="1"/>
            <w:lang w:eastAsia="en-IN"/>
          </w:rPr>
          <w:t>static</w:t>
        </w:r>
        <w:proofErr w:type="gramEnd"/>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D171DD"/>
            <w:sz w:val="25"/>
            <w:szCs w:val="25"/>
            <w:bdr w:val="none" w:sz="0" w:space="0" w:color="auto" w:frame="1"/>
            <w:lang w:eastAsia="en-IN"/>
          </w:rPr>
          <w:t>void</w:t>
        </w:r>
        <w:r w:rsidRPr="006C4203">
          <w:rPr>
            <w:rFonts w:ascii="inherit" w:hAnsi="inherit" w:cs="Segoe UI"/>
            <w:color w:val="CFD5E0"/>
            <w:sz w:val="25"/>
            <w:szCs w:val="25"/>
            <w:bdr w:val="none" w:sz="0" w:space="0" w:color="auto" w:frame="1"/>
            <w:lang w:eastAsia="en-IN"/>
          </w:rPr>
          <w:t xml:space="preserve"> </w:t>
        </w:r>
        <w:r w:rsidRPr="006C4203">
          <w:rPr>
            <w:rFonts w:ascii="inherit" w:hAnsi="inherit" w:cs="Segoe UI"/>
            <w:color w:val="4284AE"/>
            <w:sz w:val="25"/>
            <w:szCs w:val="25"/>
            <w:bdr w:val="none" w:sz="0" w:space="0" w:color="auto" w:frame="1"/>
            <w:lang w:eastAsia="en-IN"/>
          </w:rPr>
          <w:t>Main</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string</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CFD5E0"/>
            <w:sz w:val="25"/>
            <w:szCs w:val="25"/>
            <w:bdr w:val="none" w:sz="0" w:space="0" w:color="auto" w:frame="1"/>
            <w:lang w:eastAsia="en-IN"/>
          </w:rPr>
          <w:t>args</w:t>
        </w:r>
        <w:proofErr w:type="spellEnd"/>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95" w:author="Unknown"/>
          <w:rFonts w:ascii="Consolas" w:hAnsi="Consolas" w:cs="Segoe UI"/>
          <w:color w:val="596174"/>
          <w:sz w:val="18"/>
          <w:szCs w:val="18"/>
          <w:lang w:eastAsia="en-IN"/>
        </w:rPr>
      </w:pPr>
      <w:ins w:id="196"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197" w:author="Unknown"/>
          <w:rFonts w:ascii="Consolas" w:hAnsi="Consolas" w:cs="Segoe UI"/>
          <w:color w:val="596174"/>
          <w:sz w:val="18"/>
          <w:szCs w:val="18"/>
          <w:lang w:eastAsia="en-IN"/>
        </w:rPr>
      </w:pPr>
      <w:ins w:id="198" w:author="Unknown">
        <w:r w:rsidRPr="006C4203">
          <w:rPr>
            <w:rFonts w:ascii="inherit" w:hAnsi="inherit" w:cs="Segoe UI"/>
            <w:color w:val="6B7C8B"/>
            <w:sz w:val="25"/>
            <w:szCs w:val="25"/>
            <w:bdr w:val="none" w:sz="0" w:space="0" w:color="auto" w:frame="1"/>
            <w:lang w:eastAsia="en-IN"/>
          </w:rPr>
          <w:t xml:space="preserve">// Initially ATM Machine in </w:t>
        </w:r>
        <w:proofErr w:type="spellStart"/>
        <w:r w:rsidRPr="006C4203">
          <w:rPr>
            <w:rFonts w:ascii="inherit" w:hAnsi="inherit" w:cs="Segoe UI"/>
            <w:color w:val="6B7C8B"/>
            <w:sz w:val="25"/>
            <w:szCs w:val="25"/>
            <w:bdr w:val="none" w:sz="0" w:space="0" w:color="auto" w:frame="1"/>
            <w:lang w:eastAsia="en-IN"/>
          </w:rPr>
          <w:t>DebitCardNotInsertedState</w:t>
        </w:r>
        <w:proofErr w:type="spellEnd"/>
      </w:ins>
    </w:p>
    <w:p w:rsidR="006C4203" w:rsidRPr="006C4203" w:rsidRDefault="006C4203" w:rsidP="006C4203">
      <w:pPr>
        <w:rPr>
          <w:ins w:id="199" w:author="Unknown"/>
          <w:rFonts w:ascii="Consolas" w:hAnsi="Consolas" w:cs="Segoe UI"/>
          <w:color w:val="596174"/>
          <w:sz w:val="18"/>
          <w:szCs w:val="18"/>
          <w:lang w:eastAsia="en-IN"/>
        </w:rPr>
      </w:pPr>
      <w:proofErr w:type="spellStart"/>
      <w:ins w:id="200" w:author="Unknown">
        <w:r w:rsidRPr="006C4203">
          <w:rPr>
            <w:rFonts w:ascii="inherit" w:hAnsi="inherit" w:cs="Segoe UI"/>
            <w:color w:val="CFD5E0"/>
            <w:sz w:val="25"/>
            <w:szCs w:val="25"/>
            <w:bdr w:val="none" w:sz="0" w:space="0" w:color="auto" w:frame="1"/>
            <w:lang w:eastAsia="en-IN"/>
          </w:rPr>
          <w:t>ATMMachine</w:t>
        </w:r>
        <w:proofErr w:type="spellEnd"/>
        <w:r w:rsidRPr="006C4203">
          <w:rPr>
            <w:rFonts w:ascii="inherit" w:hAnsi="inherit" w:cs="Segoe UI"/>
            <w:color w:val="CFD5E0"/>
            <w:sz w:val="25"/>
            <w:szCs w:val="25"/>
            <w:bdr w:val="none" w:sz="0" w:space="0" w:color="auto" w:frame="1"/>
            <w:lang w:eastAsia="en-IN"/>
          </w:rPr>
          <w:t xml:space="preserve"> </w:t>
        </w:r>
        <w:proofErr w:type="spellStart"/>
        <w:r w:rsidRPr="006C4203">
          <w:rPr>
            <w:rFonts w:ascii="inherit" w:hAnsi="inherit" w:cs="Segoe UI"/>
            <w:color w:val="CFD5E0"/>
            <w:sz w:val="25"/>
            <w:szCs w:val="25"/>
            <w:bdr w:val="none" w:sz="0" w:space="0" w:color="auto" w:frame="1"/>
            <w:lang w:eastAsia="en-IN"/>
          </w:rPr>
          <w:t>atmMachine</w:t>
        </w:r>
        <w:proofErr w:type="spellEnd"/>
        <w:r w:rsidRPr="006C4203">
          <w:rPr>
            <w:rFonts w:ascii="inherit" w:hAnsi="inherit" w:cs="Segoe UI"/>
            <w:color w:val="CFD5E0"/>
            <w:sz w:val="25"/>
            <w:szCs w:val="25"/>
            <w:bdr w:val="none" w:sz="0" w:space="0" w:color="auto" w:frame="1"/>
            <w:lang w:eastAsia="en-IN"/>
          </w:rPr>
          <w:t xml:space="preserve"> = </w:t>
        </w:r>
        <w:r w:rsidRPr="006C4203">
          <w:rPr>
            <w:rFonts w:ascii="inherit" w:hAnsi="inherit" w:cs="Segoe UI"/>
            <w:color w:val="4284AE"/>
            <w:sz w:val="25"/>
            <w:szCs w:val="25"/>
            <w:bdr w:val="none" w:sz="0" w:space="0" w:color="auto" w:frame="1"/>
            <w:lang w:eastAsia="en-IN"/>
          </w:rPr>
          <w:t>new</w:t>
        </w:r>
        <w:r w:rsidRPr="006C4203">
          <w:rPr>
            <w:rFonts w:ascii="inherit" w:hAnsi="inherit" w:cs="Segoe UI"/>
            <w:color w:val="CFD5E0"/>
            <w:sz w:val="25"/>
            <w:szCs w:val="25"/>
            <w:bdr w:val="none" w:sz="0" w:space="0" w:color="auto" w:frame="1"/>
            <w:lang w:eastAsia="en-IN"/>
          </w:rPr>
          <w:t xml:space="preserve"> </w:t>
        </w:r>
        <w:proofErr w:type="spellStart"/>
        <w:proofErr w:type="gramStart"/>
        <w:r w:rsidRPr="006C4203">
          <w:rPr>
            <w:rFonts w:ascii="inherit" w:hAnsi="inherit" w:cs="Segoe UI"/>
            <w:color w:val="4284AE"/>
            <w:sz w:val="25"/>
            <w:szCs w:val="25"/>
            <w:bdr w:val="none" w:sz="0" w:space="0" w:color="auto" w:frame="1"/>
            <w:lang w:eastAsia="en-IN"/>
          </w:rPr>
          <w:t>ATMMachine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01" w:author="Unknown"/>
          <w:rFonts w:ascii="Consolas" w:hAnsi="Consolas" w:cs="Segoe UI"/>
          <w:color w:val="596174"/>
          <w:sz w:val="18"/>
          <w:szCs w:val="18"/>
          <w:lang w:eastAsia="en-IN"/>
        </w:rPr>
      </w:pPr>
      <w:proofErr w:type="spellStart"/>
      <w:proofErr w:type="gramStart"/>
      <w:ins w:id="202"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"ATM Machine Current state : "</w:t>
        </w:r>
      </w:ins>
    </w:p>
    <w:p w:rsidR="006C4203" w:rsidRPr="006C4203" w:rsidRDefault="006C4203" w:rsidP="006C4203">
      <w:pPr>
        <w:rPr>
          <w:ins w:id="203" w:author="Unknown"/>
          <w:rFonts w:ascii="Consolas" w:hAnsi="Consolas" w:cs="Segoe UI"/>
          <w:color w:val="596174"/>
          <w:sz w:val="18"/>
          <w:szCs w:val="18"/>
          <w:lang w:eastAsia="en-IN"/>
        </w:rPr>
      </w:pPr>
      <w:ins w:id="204" w:author="Unknown">
        <w:r w:rsidRPr="006C4203">
          <w:rPr>
            <w:rFonts w:ascii="inherit" w:hAnsi="inherit" w:cs="Segoe UI"/>
            <w:color w:val="CFD5E0"/>
            <w:sz w:val="25"/>
            <w:szCs w:val="25"/>
            <w:bdr w:val="none" w:sz="0" w:space="0" w:color="auto" w:frame="1"/>
            <w:lang w:eastAsia="en-IN"/>
          </w:rPr>
          <w:t xml:space="preserve">+ </w:t>
        </w:r>
        <w:proofErr w:type="spellStart"/>
        <w:proofErr w:type="gramStart"/>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atmMachineState</w:t>
        </w:r>
        <w:r w:rsidRPr="006C4203">
          <w:rPr>
            <w:rFonts w:ascii="inherit" w:hAnsi="inherit" w:cs="Segoe UI"/>
            <w:color w:val="CFD5E0"/>
            <w:sz w:val="25"/>
            <w:szCs w:val="25"/>
            <w:bdr w:val="none" w:sz="0" w:space="0" w:color="auto" w:frame="1"/>
            <w:lang w:eastAsia="en-IN"/>
          </w:rPr>
          <w:t>.</w:t>
        </w:r>
        <w:r w:rsidRPr="006C4203">
          <w:rPr>
            <w:rFonts w:ascii="inherit" w:hAnsi="inherit" w:cs="Segoe UI"/>
            <w:color w:val="4284AE"/>
            <w:sz w:val="25"/>
            <w:szCs w:val="25"/>
            <w:bdr w:val="none" w:sz="0" w:space="0" w:color="auto" w:frame="1"/>
            <w:lang w:eastAsia="en-IN"/>
          </w:rPr>
          <w:t>GetType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r w:rsidRPr="006C4203">
          <w:rPr>
            <w:rFonts w:ascii="inherit" w:hAnsi="inherit" w:cs="Segoe UI"/>
            <w:color w:val="4284AE"/>
            <w:sz w:val="25"/>
            <w:szCs w:val="25"/>
            <w:bdr w:val="none" w:sz="0" w:space="0" w:color="auto" w:frame="1"/>
            <w:lang w:eastAsia="en-IN"/>
          </w:rPr>
          <w:t>Name</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05" w:author="Unknown"/>
          <w:rFonts w:ascii="Consolas" w:hAnsi="Consolas" w:cs="Segoe UI"/>
          <w:color w:val="596174"/>
          <w:sz w:val="18"/>
          <w:szCs w:val="18"/>
          <w:lang w:eastAsia="en-IN"/>
        </w:rPr>
      </w:pPr>
      <w:proofErr w:type="spellStart"/>
      <w:proofErr w:type="gramStart"/>
      <w:ins w:id="206"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07" w:author="Unknown"/>
          <w:rFonts w:ascii="Consolas" w:hAnsi="Consolas" w:cs="Segoe UI"/>
          <w:color w:val="596174"/>
          <w:sz w:val="18"/>
          <w:szCs w:val="18"/>
          <w:lang w:eastAsia="en-IN"/>
        </w:rPr>
      </w:pPr>
      <w:proofErr w:type="spellStart"/>
      <w:proofErr w:type="gramStart"/>
      <w:ins w:id="208"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EnterPin</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09" w:author="Unknown"/>
          <w:rFonts w:ascii="Consolas" w:hAnsi="Consolas" w:cs="Segoe UI"/>
          <w:color w:val="596174"/>
          <w:sz w:val="18"/>
          <w:szCs w:val="18"/>
          <w:lang w:eastAsia="en-IN"/>
        </w:rPr>
      </w:pPr>
      <w:proofErr w:type="spellStart"/>
      <w:proofErr w:type="gramStart"/>
      <w:ins w:id="210"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WithdrawMoney</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11" w:author="Unknown"/>
          <w:rFonts w:ascii="Consolas" w:hAnsi="Consolas" w:cs="Segoe UI"/>
          <w:color w:val="596174"/>
          <w:sz w:val="18"/>
          <w:szCs w:val="18"/>
          <w:lang w:eastAsia="en-IN"/>
        </w:rPr>
      </w:pPr>
      <w:proofErr w:type="spellStart"/>
      <w:proofErr w:type="gramStart"/>
      <w:ins w:id="212"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EjectDebitCard</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13" w:author="Unknown"/>
          <w:rFonts w:ascii="Consolas" w:hAnsi="Consolas" w:cs="Segoe UI"/>
          <w:color w:val="596174"/>
          <w:sz w:val="18"/>
          <w:szCs w:val="18"/>
          <w:lang w:eastAsia="en-IN"/>
        </w:rPr>
      </w:pPr>
      <w:proofErr w:type="spellStart"/>
      <w:proofErr w:type="gramStart"/>
      <w:ins w:id="214"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InsertDebitCard</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15" w:author="Unknown"/>
          <w:rFonts w:ascii="Consolas" w:hAnsi="Consolas" w:cs="Segoe UI"/>
          <w:color w:val="596174"/>
          <w:sz w:val="18"/>
          <w:szCs w:val="18"/>
          <w:lang w:eastAsia="en-IN"/>
        </w:rPr>
      </w:pPr>
      <w:proofErr w:type="spellStart"/>
      <w:proofErr w:type="gramStart"/>
      <w:ins w:id="216"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17" w:author="Unknown"/>
          <w:rFonts w:ascii="Consolas" w:hAnsi="Consolas" w:cs="Segoe UI"/>
          <w:color w:val="596174"/>
          <w:sz w:val="18"/>
          <w:szCs w:val="18"/>
          <w:lang w:eastAsia="en-IN"/>
        </w:rPr>
      </w:pPr>
      <w:ins w:id="218" w:author="Unknown">
        <w:r w:rsidRPr="006C4203">
          <w:rPr>
            <w:rFonts w:ascii="inherit" w:hAnsi="inherit" w:cs="Segoe UI"/>
            <w:color w:val="6B7C8B"/>
            <w:sz w:val="25"/>
            <w:szCs w:val="25"/>
            <w:bdr w:val="none" w:sz="0" w:space="0" w:color="auto" w:frame="1"/>
            <w:lang w:eastAsia="en-IN"/>
          </w:rPr>
          <w:t>// Debit Card has been inserted so internal state of ATM Machine</w:t>
        </w:r>
      </w:ins>
    </w:p>
    <w:p w:rsidR="006C4203" w:rsidRPr="006C4203" w:rsidRDefault="006C4203" w:rsidP="006C4203">
      <w:pPr>
        <w:rPr>
          <w:ins w:id="219" w:author="Unknown"/>
          <w:rFonts w:ascii="Consolas" w:hAnsi="Consolas" w:cs="Segoe UI"/>
          <w:color w:val="596174"/>
          <w:sz w:val="18"/>
          <w:szCs w:val="18"/>
          <w:lang w:eastAsia="en-IN"/>
        </w:rPr>
      </w:pPr>
      <w:ins w:id="220" w:author="Unknown">
        <w:r w:rsidRPr="006C4203">
          <w:rPr>
            <w:rFonts w:ascii="inherit" w:hAnsi="inherit" w:cs="Segoe UI"/>
            <w:color w:val="6B7C8B"/>
            <w:sz w:val="25"/>
            <w:szCs w:val="25"/>
            <w:bdr w:val="none" w:sz="0" w:space="0" w:color="auto" w:frame="1"/>
            <w:lang w:eastAsia="en-IN"/>
          </w:rPr>
          <w:t xml:space="preserve">// has been changed to </w:t>
        </w:r>
        <w:proofErr w:type="spellStart"/>
        <w:r w:rsidRPr="006C4203">
          <w:rPr>
            <w:rFonts w:ascii="inherit" w:hAnsi="inherit" w:cs="Segoe UI"/>
            <w:color w:val="6B7C8B"/>
            <w:sz w:val="25"/>
            <w:szCs w:val="25"/>
            <w:bdr w:val="none" w:sz="0" w:space="0" w:color="auto" w:frame="1"/>
            <w:lang w:eastAsia="en-IN"/>
          </w:rPr>
          <w:t>DebitCardInsertedState</w:t>
        </w:r>
        <w:proofErr w:type="spellEnd"/>
      </w:ins>
    </w:p>
    <w:p w:rsidR="006C4203" w:rsidRPr="006C4203" w:rsidRDefault="006C4203" w:rsidP="006C4203">
      <w:pPr>
        <w:rPr>
          <w:ins w:id="221" w:author="Unknown"/>
          <w:rFonts w:ascii="Consolas" w:hAnsi="Consolas" w:cs="Segoe UI"/>
          <w:color w:val="596174"/>
          <w:sz w:val="18"/>
          <w:szCs w:val="18"/>
          <w:lang w:eastAsia="en-IN"/>
        </w:rPr>
      </w:pPr>
      <w:proofErr w:type="spellStart"/>
      <w:proofErr w:type="gramStart"/>
      <w:ins w:id="222"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"ATM Machine Current state : "</w:t>
        </w:r>
      </w:ins>
    </w:p>
    <w:p w:rsidR="006C4203" w:rsidRPr="006C4203" w:rsidRDefault="006C4203" w:rsidP="006C4203">
      <w:pPr>
        <w:rPr>
          <w:ins w:id="223" w:author="Unknown"/>
          <w:rFonts w:ascii="Consolas" w:hAnsi="Consolas" w:cs="Segoe UI"/>
          <w:color w:val="596174"/>
          <w:sz w:val="18"/>
          <w:szCs w:val="18"/>
          <w:lang w:eastAsia="en-IN"/>
        </w:rPr>
      </w:pPr>
      <w:ins w:id="224" w:author="Unknown">
        <w:r w:rsidRPr="006C4203">
          <w:rPr>
            <w:rFonts w:ascii="inherit" w:hAnsi="inherit" w:cs="Segoe UI"/>
            <w:color w:val="CFD5E0"/>
            <w:sz w:val="25"/>
            <w:szCs w:val="25"/>
            <w:bdr w:val="none" w:sz="0" w:space="0" w:color="auto" w:frame="1"/>
            <w:lang w:eastAsia="en-IN"/>
          </w:rPr>
          <w:t xml:space="preserve">+ </w:t>
        </w:r>
        <w:proofErr w:type="spellStart"/>
        <w:proofErr w:type="gramStart"/>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atmMachineState</w:t>
        </w:r>
        <w:r w:rsidRPr="006C4203">
          <w:rPr>
            <w:rFonts w:ascii="inherit" w:hAnsi="inherit" w:cs="Segoe UI"/>
            <w:color w:val="CFD5E0"/>
            <w:sz w:val="25"/>
            <w:szCs w:val="25"/>
            <w:bdr w:val="none" w:sz="0" w:space="0" w:color="auto" w:frame="1"/>
            <w:lang w:eastAsia="en-IN"/>
          </w:rPr>
          <w:t>.</w:t>
        </w:r>
        <w:r w:rsidRPr="006C4203">
          <w:rPr>
            <w:rFonts w:ascii="inherit" w:hAnsi="inherit" w:cs="Segoe UI"/>
            <w:color w:val="4284AE"/>
            <w:sz w:val="25"/>
            <w:szCs w:val="25"/>
            <w:bdr w:val="none" w:sz="0" w:space="0" w:color="auto" w:frame="1"/>
            <w:lang w:eastAsia="en-IN"/>
          </w:rPr>
          <w:t>GetType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r w:rsidRPr="006C4203">
          <w:rPr>
            <w:rFonts w:ascii="inherit" w:hAnsi="inherit" w:cs="Segoe UI"/>
            <w:color w:val="4284AE"/>
            <w:sz w:val="25"/>
            <w:szCs w:val="25"/>
            <w:bdr w:val="none" w:sz="0" w:space="0" w:color="auto" w:frame="1"/>
            <w:lang w:eastAsia="en-IN"/>
          </w:rPr>
          <w:t>Name</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25" w:author="Unknown"/>
          <w:rFonts w:ascii="Consolas" w:hAnsi="Consolas" w:cs="Segoe UI"/>
          <w:color w:val="596174"/>
          <w:sz w:val="18"/>
          <w:szCs w:val="18"/>
          <w:lang w:eastAsia="en-IN"/>
        </w:rPr>
      </w:pPr>
      <w:proofErr w:type="spellStart"/>
      <w:proofErr w:type="gramStart"/>
      <w:ins w:id="226"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27" w:author="Unknown"/>
          <w:rFonts w:ascii="Consolas" w:hAnsi="Consolas" w:cs="Segoe UI"/>
          <w:color w:val="596174"/>
          <w:sz w:val="18"/>
          <w:szCs w:val="18"/>
          <w:lang w:eastAsia="en-IN"/>
        </w:rPr>
      </w:pPr>
      <w:proofErr w:type="spellStart"/>
      <w:proofErr w:type="gramStart"/>
      <w:ins w:id="228"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EnterPin</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29" w:author="Unknown"/>
          <w:rFonts w:ascii="Consolas" w:hAnsi="Consolas" w:cs="Segoe UI"/>
          <w:color w:val="596174"/>
          <w:sz w:val="18"/>
          <w:szCs w:val="18"/>
          <w:lang w:eastAsia="en-IN"/>
        </w:rPr>
      </w:pPr>
      <w:proofErr w:type="spellStart"/>
      <w:proofErr w:type="gramStart"/>
      <w:ins w:id="230"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WithdrawMoney</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31" w:author="Unknown"/>
          <w:rFonts w:ascii="Consolas" w:hAnsi="Consolas" w:cs="Segoe UI"/>
          <w:color w:val="596174"/>
          <w:sz w:val="18"/>
          <w:szCs w:val="18"/>
          <w:lang w:eastAsia="en-IN"/>
        </w:rPr>
      </w:pPr>
      <w:proofErr w:type="spellStart"/>
      <w:proofErr w:type="gramStart"/>
      <w:ins w:id="232"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InsertDebitCard</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33" w:author="Unknown"/>
          <w:rFonts w:ascii="Consolas" w:hAnsi="Consolas" w:cs="Segoe UI"/>
          <w:color w:val="596174"/>
          <w:sz w:val="18"/>
          <w:szCs w:val="18"/>
          <w:lang w:eastAsia="en-IN"/>
        </w:rPr>
      </w:pPr>
      <w:proofErr w:type="spellStart"/>
      <w:proofErr w:type="gramStart"/>
      <w:ins w:id="234" w:author="Unknown">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EjectDebitCard</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35" w:author="Unknown"/>
          <w:rFonts w:ascii="Consolas" w:hAnsi="Consolas" w:cs="Segoe UI"/>
          <w:color w:val="596174"/>
          <w:sz w:val="18"/>
          <w:szCs w:val="18"/>
          <w:lang w:eastAsia="en-IN"/>
        </w:rPr>
      </w:pPr>
      <w:proofErr w:type="spellStart"/>
      <w:proofErr w:type="gramStart"/>
      <w:ins w:id="236"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37" w:author="Unknown"/>
          <w:rFonts w:ascii="Consolas" w:hAnsi="Consolas" w:cs="Segoe UI"/>
          <w:color w:val="596174"/>
          <w:sz w:val="18"/>
          <w:szCs w:val="18"/>
          <w:lang w:eastAsia="en-IN"/>
        </w:rPr>
      </w:pPr>
      <w:ins w:id="238" w:author="Unknown">
        <w:r w:rsidRPr="006C4203">
          <w:rPr>
            <w:rFonts w:ascii="inherit" w:hAnsi="inherit" w:cs="Segoe UI"/>
            <w:color w:val="6B7C8B"/>
            <w:sz w:val="25"/>
            <w:szCs w:val="25"/>
            <w:bdr w:val="none" w:sz="0" w:space="0" w:color="auto" w:frame="1"/>
            <w:lang w:eastAsia="en-IN"/>
          </w:rPr>
          <w:t>// Debit Card has been ejected so internal state of ATM Machine</w:t>
        </w:r>
      </w:ins>
    </w:p>
    <w:p w:rsidR="006C4203" w:rsidRPr="006C4203" w:rsidRDefault="006C4203" w:rsidP="006C4203">
      <w:pPr>
        <w:rPr>
          <w:ins w:id="239" w:author="Unknown"/>
          <w:rFonts w:ascii="Consolas" w:hAnsi="Consolas" w:cs="Segoe UI"/>
          <w:color w:val="596174"/>
          <w:sz w:val="18"/>
          <w:szCs w:val="18"/>
          <w:lang w:eastAsia="en-IN"/>
        </w:rPr>
      </w:pPr>
      <w:ins w:id="240" w:author="Unknown">
        <w:r w:rsidRPr="006C4203">
          <w:rPr>
            <w:rFonts w:ascii="inherit" w:hAnsi="inherit" w:cs="Segoe UI"/>
            <w:color w:val="6B7C8B"/>
            <w:sz w:val="25"/>
            <w:szCs w:val="25"/>
            <w:bdr w:val="none" w:sz="0" w:space="0" w:color="auto" w:frame="1"/>
            <w:lang w:eastAsia="en-IN"/>
          </w:rPr>
          <w:lastRenderedPageBreak/>
          <w:t xml:space="preserve">// has been changed to </w:t>
        </w:r>
        <w:proofErr w:type="spellStart"/>
        <w:r w:rsidRPr="006C4203">
          <w:rPr>
            <w:rFonts w:ascii="inherit" w:hAnsi="inherit" w:cs="Segoe UI"/>
            <w:color w:val="6B7C8B"/>
            <w:sz w:val="25"/>
            <w:szCs w:val="25"/>
            <w:bdr w:val="none" w:sz="0" w:space="0" w:color="auto" w:frame="1"/>
            <w:lang w:eastAsia="en-IN"/>
          </w:rPr>
          <w:t>DebitCardNotInsertedState</w:t>
        </w:r>
        <w:proofErr w:type="spellEnd"/>
      </w:ins>
    </w:p>
    <w:p w:rsidR="006C4203" w:rsidRPr="006C4203" w:rsidRDefault="006C4203" w:rsidP="006C4203">
      <w:pPr>
        <w:rPr>
          <w:ins w:id="241" w:author="Unknown"/>
          <w:rFonts w:ascii="Consolas" w:hAnsi="Consolas" w:cs="Segoe UI"/>
          <w:color w:val="596174"/>
          <w:sz w:val="18"/>
          <w:szCs w:val="18"/>
          <w:lang w:eastAsia="en-IN"/>
        </w:rPr>
      </w:pPr>
      <w:proofErr w:type="spellStart"/>
      <w:proofErr w:type="gramStart"/>
      <w:ins w:id="242"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WriteLine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7CC379"/>
            <w:sz w:val="25"/>
            <w:szCs w:val="25"/>
            <w:bdr w:val="none" w:sz="0" w:space="0" w:color="auto" w:frame="1"/>
            <w:lang w:eastAsia="en-IN"/>
          </w:rPr>
          <w:t>"ATM Machine Current state : "</w:t>
        </w:r>
      </w:ins>
    </w:p>
    <w:p w:rsidR="006C4203" w:rsidRPr="006C4203" w:rsidRDefault="006C4203" w:rsidP="006C4203">
      <w:pPr>
        <w:rPr>
          <w:ins w:id="243" w:author="Unknown"/>
          <w:rFonts w:ascii="Consolas" w:hAnsi="Consolas" w:cs="Segoe UI"/>
          <w:color w:val="596174"/>
          <w:sz w:val="18"/>
          <w:szCs w:val="18"/>
          <w:lang w:eastAsia="en-IN"/>
        </w:rPr>
      </w:pPr>
      <w:ins w:id="244" w:author="Unknown">
        <w:r w:rsidRPr="006C4203">
          <w:rPr>
            <w:rFonts w:ascii="inherit" w:hAnsi="inherit" w:cs="Segoe UI"/>
            <w:color w:val="CFD5E0"/>
            <w:sz w:val="25"/>
            <w:szCs w:val="25"/>
            <w:bdr w:val="none" w:sz="0" w:space="0" w:color="auto" w:frame="1"/>
            <w:lang w:eastAsia="en-IN"/>
          </w:rPr>
          <w:t xml:space="preserve">+ </w:t>
        </w:r>
        <w:proofErr w:type="spellStart"/>
        <w:proofErr w:type="gramStart"/>
        <w:r w:rsidRPr="006C4203">
          <w:rPr>
            <w:rFonts w:ascii="inherit" w:hAnsi="inherit" w:cs="Segoe UI"/>
            <w:color w:val="CFD5E0"/>
            <w:sz w:val="25"/>
            <w:szCs w:val="25"/>
            <w:bdr w:val="none" w:sz="0" w:space="0" w:color="auto" w:frame="1"/>
            <w:lang w:eastAsia="en-IN"/>
          </w:rPr>
          <w:t>atmMachine.</w:t>
        </w:r>
        <w:r w:rsidRPr="006C4203">
          <w:rPr>
            <w:rFonts w:ascii="inherit" w:hAnsi="inherit" w:cs="Segoe UI"/>
            <w:color w:val="4284AE"/>
            <w:sz w:val="25"/>
            <w:szCs w:val="25"/>
            <w:bdr w:val="none" w:sz="0" w:space="0" w:color="auto" w:frame="1"/>
            <w:lang w:eastAsia="en-IN"/>
          </w:rPr>
          <w:t>atmMachineState</w:t>
        </w:r>
        <w:r w:rsidRPr="006C4203">
          <w:rPr>
            <w:rFonts w:ascii="inherit" w:hAnsi="inherit" w:cs="Segoe UI"/>
            <w:color w:val="CFD5E0"/>
            <w:sz w:val="25"/>
            <w:szCs w:val="25"/>
            <w:bdr w:val="none" w:sz="0" w:space="0" w:color="auto" w:frame="1"/>
            <w:lang w:eastAsia="en-IN"/>
          </w:rPr>
          <w:t>.</w:t>
        </w:r>
        <w:r w:rsidRPr="006C4203">
          <w:rPr>
            <w:rFonts w:ascii="inherit" w:hAnsi="inherit" w:cs="Segoe UI"/>
            <w:color w:val="4284AE"/>
            <w:sz w:val="25"/>
            <w:szCs w:val="25"/>
            <w:bdr w:val="none" w:sz="0" w:space="0" w:color="auto" w:frame="1"/>
            <w:lang w:eastAsia="en-IN"/>
          </w:rPr>
          <w:t>GetType</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r w:rsidRPr="006C4203">
          <w:rPr>
            <w:rFonts w:ascii="inherit" w:hAnsi="inherit" w:cs="Segoe UI"/>
            <w:color w:val="4284AE"/>
            <w:sz w:val="25"/>
            <w:szCs w:val="25"/>
            <w:bdr w:val="none" w:sz="0" w:space="0" w:color="auto" w:frame="1"/>
            <w:lang w:eastAsia="en-IN"/>
          </w:rPr>
          <w:t>Name</w:t>
        </w:r>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45" w:author="Unknown"/>
          <w:rFonts w:ascii="Consolas" w:hAnsi="Consolas" w:cs="Segoe UI"/>
          <w:color w:val="596174"/>
          <w:sz w:val="18"/>
          <w:szCs w:val="18"/>
          <w:lang w:eastAsia="en-IN"/>
        </w:rPr>
      </w:pPr>
      <w:proofErr w:type="spellStart"/>
      <w:proofErr w:type="gramStart"/>
      <w:ins w:id="246" w:author="Unknown">
        <w:r w:rsidRPr="006C4203">
          <w:rPr>
            <w:rFonts w:ascii="inherit" w:hAnsi="inherit" w:cs="Segoe UI"/>
            <w:color w:val="CFD5E0"/>
            <w:sz w:val="25"/>
            <w:szCs w:val="25"/>
            <w:bdr w:val="none" w:sz="0" w:space="0" w:color="auto" w:frame="1"/>
            <w:lang w:eastAsia="en-IN"/>
          </w:rPr>
          <w:t>Console.</w:t>
        </w:r>
        <w:r w:rsidRPr="006C4203">
          <w:rPr>
            <w:rFonts w:ascii="inherit" w:hAnsi="inherit" w:cs="Segoe UI"/>
            <w:color w:val="4284AE"/>
            <w:sz w:val="25"/>
            <w:szCs w:val="25"/>
            <w:bdr w:val="none" w:sz="0" w:space="0" w:color="auto" w:frame="1"/>
            <w:lang w:eastAsia="en-IN"/>
          </w:rPr>
          <w:t>Read</w:t>
        </w:r>
        <w:proofErr w:type="spellEnd"/>
        <w:r w:rsidRPr="006C4203">
          <w:rPr>
            <w:rFonts w:ascii="inherit" w:hAnsi="inherit" w:cs="Segoe UI"/>
            <w:color w:val="6B7C8B"/>
            <w:sz w:val="25"/>
            <w:szCs w:val="25"/>
            <w:bdr w:val="none" w:sz="0" w:space="0" w:color="auto" w:frame="1"/>
            <w:lang w:eastAsia="en-IN"/>
          </w:rPr>
          <w:t>(</w:t>
        </w:r>
        <w:proofErr w:type="gramEnd"/>
        <w:r w:rsidRPr="006C4203">
          <w:rPr>
            <w:rFonts w:ascii="inherit" w:hAnsi="inherit" w:cs="Segoe UI"/>
            <w:color w:val="6B7C8B"/>
            <w:sz w:val="25"/>
            <w:szCs w:val="25"/>
            <w:bdr w:val="none" w:sz="0" w:space="0" w:color="auto" w:frame="1"/>
            <w:lang w:eastAsia="en-IN"/>
          </w:rPr>
          <w:t>)</w:t>
        </w:r>
        <w:r w:rsidRPr="006C4203">
          <w:rPr>
            <w:rFonts w:ascii="inherit" w:hAnsi="inherit" w:cs="Segoe UI"/>
            <w:color w:val="CFD5E0"/>
            <w:sz w:val="25"/>
            <w:szCs w:val="25"/>
            <w:bdr w:val="none" w:sz="0" w:space="0" w:color="auto" w:frame="1"/>
            <w:lang w:eastAsia="en-IN"/>
          </w:rPr>
          <w:t>;</w:t>
        </w:r>
      </w:ins>
    </w:p>
    <w:p w:rsidR="006C4203" w:rsidRPr="006C4203" w:rsidRDefault="006C4203" w:rsidP="006C4203">
      <w:pPr>
        <w:rPr>
          <w:ins w:id="247" w:author="Unknown"/>
          <w:rFonts w:ascii="Consolas" w:hAnsi="Consolas" w:cs="Segoe UI"/>
          <w:color w:val="596174"/>
          <w:sz w:val="18"/>
          <w:szCs w:val="18"/>
          <w:lang w:eastAsia="en-IN"/>
        </w:rPr>
      </w:pPr>
      <w:ins w:id="248"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249" w:author="Unknown"/>
          <w:rFonts w:ascii="Consolas" w:hAnsi="Consolas" w:cs="Segoe UI"/>
          <w:color w:val="596174"/>
          <w:sz w:val="18"/>
          <w:szCs w:val="18"/>
          <w:lang w:eastAsia="en-IN"/>
        </w:rPr>
      </w:pPr>
      <w:ins w:id="250"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251" w:author="Unknown"/>
          <w:rFonts w:ascii="Consolas" w:hAnsi="Consolas" w:cs="Segoe UI"/>
          <w:color w:val="596174"/>
          <w:sz w:val="18"/>
          <w:szCs w:val="18"/>
          <w:lang w:eastAsia="en-IN"/>
        </w:rPr>
      </w:pPr>
      <w:ins w:id="252" w:author="Unknown">
        <w:r w:rsidRPr="006C4203">
          <w:rPr>
            <w:rFonts w:ascii="inherit" w:hAnsi="inherit" w:cs="Segoe UI"/>
            <w:color w:val="6B7C8B"/>
            <w:sz w:val="25"/>
            <w:szCs w:val="25"/>
            <w:bdr w:val="none" w:sz="0" w:space="0" w:color="auto" w:frame="1"/>
            <w:lang w:eastAsia="en-IN"/>
          </w:rPr>
          <w:t>}</w:t>
        </w:r>
      </w:ins>
    </w:p>
    <w:p w:rsidR="006C4203" w:rsidRPr="006C4203" w:rsidRDefault="006C4203" w:rsidP="006C4203">
      <w:pPr>
        <w:rPr>
          <w:ins w:id="253" w:author="Unknown"/>
          <w:rFonts w:ascii="Segoe UI" w:hAnsi="Segoe UI" w:cs="Segoe UI"/>
          <w:color w:val="212529"/>
          <w:sz w:val="23"/>
          <w:szCs w:val="23"/>
          <w:lang w:eastAsia="en-IN"/>
        </w:rPr>
      </w:pPr>
      <w:ins w:id="254" w:author="Unknown">
        <w:r w:rsidRPr="006C4203">
          <w:rPr>
            <w:sz w:val="23"/>
            <w:szCs w:val="23"/>
            <w:bdr w:val="none" w:sz="0" w:space="0" w:color="auto" w:frame="1"/>
            <w:lang w:eastAsia="en-IN"/>
          </w:rPr>
          <w:t>Output:</w:t>
        </w:r>
      </w:ins>
    </w:p>
    <w:p w:rsidR="006C4203" w:rsidRPr="006C4203" w:rsidRDefault="006C4203" w:rsidP="006C4203">
      <w:pPr>
        <w:rPr>
          <w:ins w:id="255" w:author="Unknown"/>
          <w:rFonts w:ascii="Segoe UI" w:hAnsi="Segoe UI" w:cs="Segoe UI"/>
          <w:color w:val="212529"/>
          <w:sz w:val="23"/>
          <w:szCs w:val="23"/>
          <w:lang w:eastAsia="en-IN"/>
        </w:rPr>
      </w:pPr>
      <w:r w:rsidRPr="006C4203">
        <w:rPr>
          <w:noProof/>
          <w:sz w:val="23"/>
          <w:szCs w:val="23"/>
          <w:bdr w:val="none" w:sz="0" w:space="0" w:color="auto" w:frame="1"/>
          <w:lang w:eastAsia="en-IN"/>
        </w:rPr>
        <w:drawing>
          <wp:inline distT="0" distB="0" distL="0" distR="0" wp14:anchorId="09115015" wp14:editId="7839F4DE">
            <wp:extent cx="7000240" cy="3383280"/>
            <wp:effectExtent l="0" t="0" r="0" b="7620"/>
            <wp:docPr id="4" name="Picture 4" descr="Implementation of State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ation of State Design Pattern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240" cy="3383280"/>
                    </a:xfrm>
                    <a:prstGeom prst="rect">
                      <a:avLst/>
                    </a:prstGeom>
                    <a:noFill/>
                    <a:ln>
                      <a:noFill/>
                    </a:ln>
                  </pic:spPr>
                </pic:pic>
              </a:graphicData>
            </a:graphic>
          </wp:inline>
        </w:drawing>
      </w:r>
    </w:p>
    <w:p w:rsidR="006C4203" w:rsidRPr="006C4203" w:rsidRDefault="006C4203" w:rsidP="006C4203">
      <w:pPr>
        <w:rPr>
          <w:ins w:id="256" w:author="Unknown"/>
          <w:rFonts w:ascii="Segoe UI" w:hAnsi="Segoe UI" w:cs="Segoe UI"/>
          <w:color w:val="212529"/>
          <w:sz w:val="23"/>
          <w:szCs w:val="23"/>
          <w:lang w:eastAsia="en-IN"/>
        </w:rPr>
      </w:pPr>
    </w:p>
    <w:p w:rsidR="00EA12AC" w:rsidRPr="006C4203" w:rsidRDefault="00EA12AC" w:rsidP="006C4203"/>
    <w:sectPr w:rsidR="00EA12AC" w:rsidRPr="006C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1EE5"/>
    <w:multiLevelType w:val="multilevel"/>
    <w:tmpl w:val="F11E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1488F"/>
    <w:multiLevelType w:val="multilevel"/>
    <w:tmpl w:val="C2445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E2352"/>
    <w:multiLevelType w:val="multilevel"/>
    <w:tmpl w:val="9820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4755D"/>
    <w:multiLevelType w:val="multilevel"/>
    <w:tmpl w:val="960A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F7718B"/>
    <w:multiLevelType w:val="multilevel"/>
    <w:tmpl w:val="7700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940C92"/>
    <w:multiLevelType w:val="multilevel"/>
    <w:tmpl w:val="C1F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F68D9"/>
    <w:multiLevelType w:val="multilevel"/>
    <w:tmpl w:val="2198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03"/>
    <w:rsid w:val="006C4203"/>
    <w:rsid w:val="00EA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2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42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42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6C420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C420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42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420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C420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C420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C4203"/>
    <w:rPr>
      <w:color w:val="0000FF"/>
      <w:u w:val="single"/>
    </w:rPr>
  </w:style>
  <w:style w:type="character" w:styleId="FollowedHyperlink">
    <w:name w:val="FollowedHyperlink"/>
    <w:basedOn w:val="DefaultParagraphFont"/>
    <w:uiPriority w:val="99"/>
    <w:semiHidden/>
    <w:unhideWhenUsed/>
    <w:rsid w:val="006C4203"/>
    <w:rPr>
      <w:color w:val="800080"/>
      <w:u w:val="single"/>
    </w:rPr>
  </w:style>
  <w:style w:type="character" w:customStyle="1" w:styleId="site-logo-img">
    <w:name w:val="site-logo-img"/>
    <w:basedOn w:val="DefaultParagraphFont"/>
    <w:rsid w:val="006C4203"/>
  </w:style>
  <w:style w:type="character" w:customStyle="1" w:styleId="section-title">
    <w:name w:val="section-title"/>
    <w:basedOn w:val="DefaultParagraphFont"/>
    <w:rsid w:val="006C4203"/>
  </w:style>
  <w:style w:type="character" w:customStyle="1" w:styleId="llms-lesson-complete">
    <w:name w:val="llms-lesson-complete"/>
    <w:basedOn w:val="DefaultParagraphFont"/>
    <w:rsid w:val="006C4203"/>
  </w:style>
  <w:style w:type="character" w:customStyle="1" w:styleId="lesson-title">
    <w:name w:val="lesson-title"/>
    <w:basedOn w:val="DefaultParagraphFont"/>
    <w:rsid w:val="006C4203"/>
  </w:style>
  <w:style w:type="paragraph" w:customStyle="1" w:styleId="llms-parent-course-link">
    <w:name w:val="llms-parent-course-link"/>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203"/>
    <w:rPr>
      <w:b/>
      <w:bCs/>
    </w:rPr>
  </w:style>
  <w:style w:type="paragraph" w:styleId="NormalWeb">
    <w:name w:val="Normal (Web)"/>
    <w:basedOn w:val="Normal"/>
    <w:uiPriority w:val="99"/>
    <w:semiHidden/>
    <w:unhideWhenUsed/>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6C4203"/>
  </w:style>
  <w:style w:type="character" w:customStyle="1" w:styleId="enlighter-k10">
    <w:name w:val="enlighter-k10"/>
    <w:basedOn w:val="DefaultParagraphFont"/>
    <w:rsid w:val="006C4203"/>
  </w:style>
  <w:style w:type="character" w:customStyle="1" w:styleId="enlighter-text">
    <w:name w:val="enlighter-text"/>
    <w:basedOn w:val="DefaultParagraphFont"/>
    <w:rsid w:val="006C4203"/>
  </w:style>
  <w:style w:type="character" w:customStyle="1" w:styleId="enlighter-g1">
    <w:name w:val="enlighter-g1"/>
    <w:basedOn w:val="DefaultParagraphFont"/>
    <w:rsid w:val="006C4203"/>
  </w:style>
  <w:style w:type="character" w:customStyle="1" w:styleId="enlighter-k5">
    <w:name w:val="enlighter-k5"/>
    <w:basedOn w:val="DefaultParagraphFont"/>
    <w:rsid w:val="006C4203"/>
  </w:style>
  <w:style w:type="character" w:customStyle="1" w:styleId="enlighter-m0">
    <w:name w:val="enlighter-m0"/>
    <w:basedOn w:val="DefaultParagraphFont"/>
    <w:rsid w:val="006C4203"/>
  </w:style>
  <w:style w:type="character" w:customStyle="1" w:styleId="enlighter-m3">
    <w:name w:val="enlighter-m3"/>
    <w:basedOn w:val="DefaultParagraphFont"/>
    <w:rsid w:val="006C4203"/>
  </w:style>
  <w:style w:type="character" w:customStyle="1" w:styleId="enlighter-s0">
    <w:name w:val="enlighter-s0"/>
    <w:basedOn w:val="DefaultParagraphFont"/>
    <w:rsid w:val="006C4203"/>
  </w:style>
  <w:style w:type="character" w:customStyle="1" w:styleId="enlighter-c0">
    <w:name w:val="enlighter-c0"/>
    <w:basedOn w:val="DefaultParagraphFont"/>
    <w:rsid w:val="006C4203"/>
  </w:style>
  <w:style w:type="character" w:customStyle="1" w:styleId="enlighter-k3">
    <w:name w:val="enlighter-k3"/>
    <w:basedOn w:val="DefaultParagraphFont"/>
    <w:rsid w:val="006C4203"/>
  </w:style>
  <w:style w:type="character" w:styleId="HTMLCite">
    <w:name w:val="HTML Cite"/>
    <w:basedOn w:val="DefaultParagraphFont"/>
    <w:uiPriority w:val="99"/>
    <w:semiHidden/>
    <w:unhideWhenUsed/>
    <w:rsid w:val="006C4203"/>
    <w:rPr>
      <w:i/>
      <w:iCs/>
    </w:rPr>
  </w:style>
  <w:style w:type="character" w:customStyle="1" w:styleId="timendate">
    <w:name w:val="timendate"/>
    <w:basedOn w:val="DefaultParagraphFont"/>
    <w:rsid w:val="006C4203"/>
  </w:style>
  <w:style w:type="character" w:customStyle="1" w:styleId="ast-reply-link">
    <w:name w:val="ast-reply-link"/>
    <w:basedOn w:val="DefaultParagraphFont"/>
    <w:rsid w:val="006C4203"/>
  </w:style>
  <w:style w:type="paragraph" w:styleId="z-TopofForm">
    <w:name w:val="HTML Top of Form"/>
    <w:basedOn w:val="Normal"/>
    <w:next w:val="Normal"/>
    <w:link w:val="z-TopofFormChar"/>
    <w:hidden/>
    <w:uiPriority w:val="99"/>
    <w:semiHidden/>
    <w:unhideWhenUsed/>
    <w:rsid w:val="006C420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C4203"/>
    <w:rPr>
      <w:rFonts w:ascii="Arial" w:eastAsia="Times New Roman" w:hAnsi="Arial" w:cs="Arial"/>
      <w:vanish/>
      <w:sz w:val="16"/>
      <w:szCs w:val="16"/>
      <w:lang w:eastAsia="en-IN"/>
    </w:rPr>
  </w:style>
  <w:style w:type="paragraph" w:customStyle="1" w:styleId="comment-notes">
    <w:name w:val="comment-notes"/>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6C4203"/>
  </w:style>
  <w:style w:type="paragraph" w:customStyle="1" w:styleId="comment-form-comment">
    <w:name w:val="comment-form-comment"/>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6C420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C4203"/>
    <w:rPr>
      <w:rFonts w:ascii="Arial" w:eastAsia="Times New Roman" w:hAnsi="Arial" w:cs="Arial"/>
      <w:vanish/>
      <w:sz w:val="16"/>
      <w:szCs w:val="16"/>
      <w:lang w:eastAsia="en-IN"/>
    </w:rPr>
  </w:style>
  <w:style w:type="character" w:customStyle="1" w:styleId="ast-footer-site-title">
    <w:name w:val="ast-footer-site-title"/>
    <w:basedOn w:val="DefaultParagraphFont"/>
    <w:rsid w:val="006C4203"/>
  </w:style>
  <w:style w:type="paragraph" w:styleId="BalloonText">
    <w:name w:val="Balloon Text"/>
    <w:basedOn w:val="Normal"/>
    <w:link w:val="BalloonTextChar"/>
    <w:uiPriority w:val="99"/>
    <w:semiHidden/>
    <w:unhideWhenUsed/>
    <w:rsid w:val="006C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2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2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42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42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6C420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C420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42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420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C420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C420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C4203"/>
    <w:rPr>
      <w:color w:val="0000FF"/>
      <w:u w:val="single"/>
    </w:rPr>
  </w:style>
  <w:style w:type="character" w:styleId="FollowedHyperlink">
    <w:name w:val="FollowedHyperlink"/>
    <w:basedOn w:val="DefaultParagraphFont"/>
    <w:uiPriority w:val="99"/>
    <w:semiHidden/>
    <w:unhideWhenUsed/>
    <w:rsid w:val="006C4203"/>
    <w:rPr>
      <w:color w:val="800080"/>
      <w:u w:val="single"/>
    </w:rPr>
  </w:style>
  <w:style w:type="character" w:customStyle="1" w:styleId="site-logo-img">
    <w:name w:val="site-logo-img"/>
    <w:basedOn w:val="DefaultParagraphFont"/>
    <w:rsid w:val="006C4203"/>
  </w:style>
  <w:style w:type="character" w:customStyle="1" w:styleId="section-title">
    <w:name w:val="section-title"/>
    <w:basedOn w:val="DefaultParagraphFont"/>
    <w:rsid w:val="006C4203"/>
  </w:style>
  <w:style w:type="character" w:customStyle="1" w:styleId="llms-lesson-complete">
    <w:name w:val="llms-lesson-complete"/>
    <w:basedOn w:val="DefaultParagraphFont"/>
    <w:rsid w:val="006C4203"/>
  </w:style>
  <w:style w:type="character" w:customStyle="1" w:styleId="lesson-title">
    <w:name w:val="lesson-title"/>
    <w:basedOn w:val="DefaultParagraphFont"/>
    <w:rsid w:val="006C4203"/>
  </w:style>
  <w:style w:type="paragraph" w:customStyle="1" w:styleId="llms-parent-course-link">
    <w:name w:val="llms-parent-course-link"/>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203"/>
    <w:rPr>
      <w:b/>
      <w:bCs/>
    </w:rPr>
  </w:style>
  <w:style w:type="paragraph" w:styleId="NormalWeb">
    <w:name w:val="Normal (Web)"/>
    <w:basedOn w:val="Normal"/>
    <w:uiPriority w:val="99"/>
    <w:semiHidden/>
    <w:unhideWhenUsed/>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6C4203"/>
  </w:style>
  <w:style w:type="character" w:customStyle="1" w:styleId="enlighter-k10">
    <w:name w:val="enlighter-k10"/>
    <w:basedOn w:val="DefaultParagraphFont"/>
    <w:rsid w:val="006C4203"/>
  </w:style>
  <w:style w:type="character" w:customStyle="1" w:styleId="enlighter-text">
    <w:name w:val="enlighter-text"/>
    <w:basedOn w:val="DefaultParagraphFont"/>
    <w:rsid w:val="006C4203"/>
  </w:style>
  <w:style w:type="character" w:customStyle="1" w:styleId="enlighter-g1">
    <w:name w:val="enlighter-g1"/>
    <w:basedOn w:val="DefaultParagraphFont"/>
    <w:rsid w:val="006C4203"/>
  </w:style>
  <w:style w:type="character" w:customStyle="1" w:styleId="enlighter-k5">
    <w:name w:val="enlighter-k5"/>
    <w:basedOn w:val="DefaultParagraphFont"/>
    <w:rsid w:val="006C4203"/>
  </w:style>
  <w:style w:type="character" w:customStyle="1" w:styleId="enlighter-m0">
    <w:name w:val="enlighter-m0"/>
    <w:basedOn w:val="DefaultParagraphFont"/>
    <w:rsid w:val="006C4203"/>
  </w:style>
  <w:style w:type="character" w:customStyle="1" w:styleId="enlighter-m3">
    <w:name w:val="enlighter-m3"/>
    <w:basedOn w:val="DefaultParagraphFont"/>
    <w:rsid w:val="006C4203"/>
  </w:style>
  <w:style w:type="character" w:customStyle="1" w:styleId="enlighter-s0">
    <w:name w:val="enlighter-s0"/>
    <w:basedOn w:val="DefaultParagraphFont"/>
    <w:rsid w:val="006C4203"/>
  </w:style>
  <w:style w:type="character" w:customStyle="1" w:styleId="enlighter-c0">
    <w:name w:val="enlighter-c0"/>
    <w:basedOn w:val="DefaultParagraphFont"/>
    <w:rsid w:val="006C4203"/>
  </w:style>
  <w:style w:type="character" w:customStyle="1" w:styleId="enlighter-k3">
    <w:name w:val="enlighter-k3"/>
    <w:basedOn w:val="DefaultParagraphFont"/>
    <w:rsid w:val="006C4203"/>
  </w:style>
  <w:style w:type="character" w:styleId="HTMLCite">
    <w:name w:val="HTML Cite"/>
    <w:basedOn w:val="DefaultParagraphFont"/>
    <w:uiPriority w:val="99"/>
    <w:semiHidden/>
    <w:unhideWhenUsed/>
    <w:rsid w:val="006C4203"/>
    <w:rPr>
      <w:i/>
      <w:iCs/>
    </w:rPr>
  </w:style>
  <w:style w:type="character" w:customStyle="1" w:styleId="timendate">
    <w:name w:val="timendate"/>
    <w:basedOn w:val="DefaultParagraphFont"/>
    <w:rsid w:val="006C4203"/>
  </w:style>
  <w:style w:type="character" w:customStyle="1" w:styleId="ast-reply-link">
    <w:name w:val="ast-reply-link"/>
    <w:basedOn w:val="DefaultParagraphFont"/>
    <w:rsid w:val="006C4203"/>
  </w:style>
  <w:style w:type="paragraph" w:styleId="z-TopofForm">
    <w:name w:val="HTML Top of Form"/>
    <w:basedOn w:val="Normal"/>
    <w:next w:val="Normal"/>
    <w:link w:val="z-TopofFormChar"/>
    <w:hidden/>
    <w:uiPriority w:val="99"/>
    <w:semiHidden/>
    <w:unhideWhenUsed/>
    <w:rsid w:val="006C420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C4203"/>
    <w:rPr>
      <w:rFonts w:ascii="Arial" w:eastAsia="Times New Roman" w:hAnsi="Arial" w:cs="Arial"/>
      <w:vanish/>
      <w:sz w:val="16"/>
      <w:szCs w:val="16"/>
      <w:lang w:eastAsia="en-IN"/>
    </w:rPr>
  </w:style>
  <w:style w:type="paragraph" w:customStyle="1" w:styleId="comment-notes">
    <w:name w:val="comment-notes"/>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6C4203"/>
  </w:style>
  <w:style w:type="paragraph" w:customStyle="1" w:styleId="comment-form-comment">
    <w:name w:val="comment-form-comment"/>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6C4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6C420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C4203"/>
    <w:rPr>
      <w:rFonts w:ascii="Arial" w:eastAsia="Times New Roman" w:hAnsi="Arial" w:cs="Arial"/>
      <w:vanish/>
      <w:sz w:val="16"/>
      <w:szCs w:val="16"/>
      <w:lang w:eastAsia="en-IN"/>
    </w:rPr>
  </w:style>
  <w:style w:type="character" w:customStyle="1" w:styleId="ast-footer-site-title">
    <w:name w:val="ast-footer-site-title"/>
    <w:basedOn w:val="DefaultParagraphFont"/>
    <w:rsid w:val="006C4203"/>
  </w:style>
  <w:style w:type="paragraph" w:styleId="BalloonText">
    <w:name w:val="Balloon Text"/>
    <w:basedOn w:val="Normal"/>
    <w:link w:val="BalloonTextChar"/>
    <w:uiPriority w:val="99"/>
    <w:semiHidden/>
    <w:unhideWhenUsed/>
    <w:rsid w:val="006C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040172">
      <w:bodyDiv w:val="1"/>
      <w:marLeft w:val="0"/>
      <w:marRight w:val="0"/>
      <w:marTop w:val="0"/>
      <w:marBottom w:val="0"/>
      <w:divBdr>
        <w:top w:val="none" w:sz="0" w:space="0" w:color="auto"/>
        <w:left w:val="none" w:sz="0" w:space="0" w:color="auto"/>
        <w:bottom w:val="none" w:sz="0" w:space="0" w:color="auto"/>
        <w:right w:val="none" w:sz="0" w:space="0" w:color="auto"/>
      </w:divBdr>
      <w:divsChild>
        <w:div w:id="665936240">
          <w:marLeft w:val="0"/>
          <w:marRight w:val="0"/>
          <w:marTop w:val="0"/>
          <w:marBottom w:val="0"/>
          <w:divBdr>
            <w:top w:val="none" w:sz="0" w:space="0" w:color="auto"/>
            <w:left w:val="none" w:sz="0" w:space="0" w:color="auto"/>
            <w:bottom w:val="none" w:sz="0" w:space="0" w:color="auto"/>
            <w:right w:val="none" w:sz="0" w:space="0" w:color="auto"/>
          </w:divBdr>
          <w:divsChild>
            <w:div w:id="1451851152">
              <w:marLeft w:val="0"/>
              <w:marRight w:val="0"/>
              <w:marTop w:val="0"/>
              <w:marBottom w:val="0"/>
              <w:divBdr>
                <w:top w:val="none" w:sz="0" w:space="12" w:color="auto"/>
                <w:left w:val="none" w:sz="0" w:space="0" w:color="auto"/>
                <w:bottom w:val="single" w:sz="6" w:space="12" w:color="EAEAEA"/>
                <w:right w:val="none" w:sz="0" w:space="0" w:color="auto"/>
              </w:divBdr>
              <w:divsChild>
                <w:div w:id="912079918">
                  <w:marLeft w:val="0"/>
                  <w:marRight w:val="0"/>
                  <w:marTop w:val="0"/>
                  <w:marBottom w:val="0"/>
                  <w:divBdr>
                    <w:top w:val="none" w:sz="0" w:space="0" w:color="auto"/>
                    <w:left w:val="none" w:sz="0" w:space="0" w:color="auto"/>
                    <w:bottom w:val="none" w:sz="0" w:space="0" w:color="auto"/>
                    <w:right w:val="none" w:sz="0" w:space="0" w:color="auto"/>
                  </w:divBdr>
                  <w:divsChild>
                    <w:div w:id="1143623130">
                      <w:marLeft w:val="0"/>
                      <w:marRight w:val="0"/>
                      <w:marTop w:val="0"/>
                      <w:marBottom w:val="0"/>
                      <w:divBdr>
                        <w:top w:val="none" w:sz="0" w:space="0" w:color="auto"/>
                        <w:left w:val="none" w:sz="0" w:space="0" w:color="auto"/>
                        <w:bottom w:val="none" w:sz="0" w:space="0" w:color="auto"/>
                        <w:right w:val="none" w:sz="0" w:space="0" w:color="auto"/>
                      </w:divBdr>
                      <w:divsChild>
                        <w:div w:id="1131366923">
                          <w:marLeft w:val="0"/>
                          <w:marRight w:val="0"/>
                          <w:marTop w:val="0"/>
                          <w:marBottom w:val="0"/>
                          <w:divBdr>
                            <w:top w:val="none" w:sz="0" w:space="0" w:color="auto"/>
                            <w:left w:val="none" w:sz="0" w:space="0" w:color="auto"/>
                            <w:bottom w:val="none" w:sz="0" w:space="0" w:color="auto"/>
                            <w:right w:val="none" w:sz="0" w:space="0" w:color="auto"/>
                          </w:divBdr>
                          <w:divsChild>
                            <w:div w:id="1259630998">
                              <w:marLeft w:val="0"/>
                              <w:marRight w:val="0"/>
                              <w:marTop w:val="0"/>
                              <w:marBottom w:val="0"/>
                              <w:divBdr>
                                <w:top w:val="none" w:sz="0" w:space="0" w:color="auto"/>
                                <w:left w:val="none" w:sz="0" w:space="0" w:color="auto"/>
                                <w:bottom w:val="none" w:sz="0" w:space="0" w:color="auto"/>
                                <w:right w:val="none" w:sz="0" w:space="0" w:color="auto"/>
                              </w:divBdr>
                            </w:div>
                          </w:divsChild>
                        </w:div>
                        <w:div w:id="432435333">
                          <w:marLeft w:val="0"/>
                          <w:marRight w:val="0"/>
                          <w:marTop w:val="0"/>
                          <w:marBottom w:val="0"/>
                          <w:divBdr>
                            <w:top w:val="none" w:sz="0" w:space="0" w:color="auto"/>
                            <w:left w:val="none" w:sz="0" w:space="0" w:color="auto"/>
                            <w:bottom w:val="none" w:sz="0" w:space="0" w:color="auto"/>
                            <w:right w:val="none" w:sz="0" w:space="0" w:color="auto"/>
                          </w:divBdr>
                          <w:divsChild>
                            <w:div w:id="5536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353384">
          <w:marLeft w:val="0"/>
          <w:marRight w:val="0"/>
          <w:marTop w:val="0"/>
          <w:marBottom w:val="0"/>
          <w:divBdr>
            <w:top w:val="none" w:sz="0" w:space="0" w:color="auto"/>
            <w:left w:val="none" w:sz="0" w:space="0" w:color="auto"/>
            <w:bottom w:val="none" w:sz="0" w:space="0" w:color="auto"/>
            <w:right w:val="none" w:sz="0" w:space="0" w:color="auto"/>
          </w:divBdr>
          <w:divsChild>
            <w:div w:id="2134058236">
              <w:marLeft w:val="0"/>
              <w:marRight w:val="-15"/>
              <w:marTop w:val="960"/>
              <w:marBottom w:val="600"/>
              <w:divBdr>
                <w:top w:val="none" w:sz="0" w:space="0" w:color="auto"/>
                <w:left w:val="none" w:sz="0" w:space="0" w:color="auto"/>
                <w:bottom w:val="none" w:sz="0" w:space="0" w:color="auto"/>
                <w:right w:val="single" w:sz="6" w:space="31" w:color="EEEEEE"/>
              </w:divBdr>
              <w:divsChild>
                <w:div w:id="728580054">
                  <w:marLeft w:val="0"/>
                  <w:marRight w:val="0"/>
                  <w:marTop w:val="0"/>
                  <w:marBottom w:val="0"/>
                  <w:divBdr>
                    <w:top w:val="none" w:sz="0" w:space="0" w:color="auto"/>
                    <w:left w:val="none" w:sz="0" w:space="0" w:color="auto"/>
                    <w:bottom w:val="none" w:sz="0" w:space="0" w:color="auto"/>
                    <w:right w:val="none" w:sz="0" w:space="0" w:color="auto"/>
                  </w:divBdr>
                  <w:divsChild>
                    <w:div w:id="772671700">
                      <w:marLeft w:val="0"/>
                      <w:marRight w:val="0"/>
                      <w:marTop w:val="0"/>
                      <w:marBottom w:val="0"/>
                      <w:divBdr>
                        <w:top w:val="none" w:sz="0" w:space="0" w:color="auto"/>
                        <w:left w:val="none" w:sz="0" w:space="0" w:color="auto"/>
                        <w:bottom w:val="none" w:sz="0" w:space="0" w:color="auto"/>
                        <w:right w:val="none" w:sz="0" w:space="0" w:color="auto"/>
                      </w:divBdr>
                      <w:divsChild>
                        <w:div w:id="1150635715">
                          <w:marLeft w:val="0"/>
                          <w:marRight w:val="0"/>
                          <w:marTop w:val="0"/>
                          <w:marBottom w:val="0"/>
                          <w:divBdr>
                            <w:top w:val="none" w:sz="0" w:space="0" w:color="auto"/>
                            <w:left w:val="none" w:sz="0" w:space="0" w:color="auto"/>
                            <w:bottom w:val="none" w:sz="0" w:space="0" w:color="auto"/>
                            <w:right w:val="none" w:sz="0" w:space="0" w:color="auto"/>
                          </w:divBdr>
                        </w:div>
                        <w:div w:id="509637948">
                          <w:marLeft w:val="0"/>
                          <w:marRight w:val="0"/>
                          <w:marTop w:val="0"/>
                          <w:marBottom w:val="0"/>
                          <w:divBdr>
                            <w:top w:val="none" w:sz="0" w:space="0" w:color="auto"/>
                            <w:left w:val="none" w:sz="0" w:space="0" w:color="auto"/>
                            <w:bottom w:val="none" w:sz="0" w:space="0" w:color="auto"/>
                            <w:right w:val="none" w:sz="0" w:space="0" w:color="auto"/>
                          </w:divBdr>
                        </w:div>
                        <w:div w:id="397171763">
                          <w:marLeft w:val="0"/>
                          <w:marRight w:val="0"/>
                          <w:marTop w:val="0"/>
                          <w:marBottom w:val="0"/>
                          <w:divBdr>
                            <w:top w:val="none" w:sz="0" w:space="0" w:color="auto"/>
                            <w:left w:val="none" w:sz="0" w:space="0" w:color="auto"/>
                            <w:bottom w:val="none" w:sz="0" w:space="0" w:color="auto"/>
                            <w:right w:val="none" w:sz="0" w:space="0" w:color="auto"/>
                          </w:divBdr>
                        </w:div>
                        <w:div w:id="855461889">
                          <w:marLeft w:val="0"/>
                          <w:marRight w:val="0"/>
                          <w:marTop w:val="0"/>
                          <w:marBottom w:val="0"/>
                          <w:divBdr>
                            <w:top w:val="none" w:sz="0" w:space="0" w:color="auto"/>
                            <w:left w:val="none" w:sz="0" w:space="0" w:color="auto"/>
                            <w:bottom w:val="none" w:sz="0" w:space="0" w:color="auto"/>
                            <w:right w:val="none" w:sz="0" w:space="0" w:color="auto"/>
                          </w:divBdr>
                        </w:div>
                        <w:div w:id="1390349708">
                          <w:marLeft w:val="0"/>
                          <w:marRight w:val="0"/>
                          <w:marTop w:val="0"/>
                          <w:marBottom w:val="0"/>
                          <w:divBdr>
                            <w:top w:val="none" w:sz="0" w:space="0" w:color="auto"/>
                            <w:left w:val="none" w:sz="0" w:space="0" w:color="auto"/>
                            <w:bottom w:val="none" w:sz="0" w:space="0" w:color="auto"/>
                            <w:right w:val="none" w:sz="0" w:space="0" w:color="auto"/>
                          </w:divBdr>
                        </w:div>
                        <w:div w:id="12757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57854">
              <w:marLeft w:val="0"/>
              <w:marRight w:val="0"/>
              <w:marTop w:val="960"/>
              <w:marBottom w:val="960"/>
              <w:divBdr>
                <w:top w:val="none" w:sz="0" w:space="0" w:color="auto"/>
                <w:left w:val="single" w:sz="6" w:space="31" w:color="EEEEEE"/>
                <w:bottom w:val="none" w:sz="0" w:space="0" w:color="auto"/>
                <w:right w:val="none" w:sz="0" w:space="0" w:color="auto"/>
              </w:divBdr>
              <w:divsChild>
                <w:div w:id="704913829">
                  <w:marLeft w:val="0"/>
                  <w:marRight w:val="0"/>
                  <w:marTop w:val="0"/>
                  <w:marBottom w:val="0"/>
                  <w:divBdr>
                    <w:top w:val="none" w:sz="0" w:space="0" w:color="auto"/>
                    <w:left w:val="none" w:sz="0" w:space="0" w:color="auto"/>
                    <w:bottom w:val="none" w:sz="0" w:space="0" w:color="auto"/>
                    <w:right w:val="none" w:sz="0" w:space="0" w:color="auto"/>
                  </w:divBdr>
                  <w:divsChild>
                    <w:div w:id="1619026779">
                      <w:marLeft w:val="0"/>
                      <w:marRight w:val="0"/>
                      <w:marTop w:val="0"/>
                      <w:marBottom w:val="0"/>
                      <w:divBdr>
                        <w:top w:val="none" w:sz="0" w:space="0" w:color="auto"/>
                        <w:left w:val="none" w:sz="0" w:space="0" w:color="auto"/>
                        <w:bottom w:val="none" w:sz="0" w:space="0" w:color="auto"/>
                        <w:right w:val="none" w:sz="0" w:space="0" w:color="auto"/>
                      </w:divBdr>
                    </w:div>
                    <w:div w:id="1208637657">
                      <w:marLeft w:val="0"/>
                      <w:marRight w:val="0"/>
                      <w:marTop w:val="0"/>
                      <w:marBottom w:val="0"/>
                      <w:divBdr>
                        <w:top w:val="none" w:sz="0" w:space="0" w:color="auto"/>
                        <w:left w:val="none" w:sz="0" w:space="0" w:color="auto"/>
                        <w:bottom w:val="none" w:sz="0" w:space="0" w:color="auto"/>
                        <w:right w:val="none" w:sz="0" w:space="0" w:color="auto"/>
                      </w:divBdr>
                      <w:divsChild>
                        <w:div w:id="236400910">
                          <w:marLeft w:val="0"/>
                          <w:marRight w:val="0"/>
                          <w:marTop w:val="0"/>
                          <w:marBottom w:val="300"/>
                          <w:divBdr>
                            <w:top w:val="none" w:sz="0" w:space="0" w:color="auto"/>
                            <w:left w:val="none" w:sz="0" w:space="0" w:color="auto"/>
                            <w:bottom w:val="none" w:sz="0" w:space="0" w:color="auto"/>
                            <w:right w:val="none" w:sz="0" w:space="0" w:color="auto"/>
                          </w:divBdr>
                          <w:divsChild>
                            <w:div w:id="1190148317">
                              <w:marLeft w:val="0"/>
                              <w:marRight w:val="0"/>
                              <w:marTop w:val="0"/>
                              <w:marBottom w:val="0"/>
                              <w:divBdr>
                                <w:top w:val="none" w:sz="0" w:space="0" w:color="auto"/>
                                <w:left w:val="none" w:sz="0" w:space="0" w:color="auto"/>
                                <w:bottom w:val="none" w:sz="0" w:space="0" w:color="auto"/>
                                <w:right w:val="none" w:sz="0" w:space="0" w:color="auto"/>
                              </w:divBdr>
                            </w:div>
                          </w:divsChild>
                        </w:div>
                        <w:div w:id="898908077">
                          <w:marLeft w:val="0"/>
                          <w:marRight w:val="0"/>
                          <w:marTop w:val="0"/>
                          <w:marBottom w:val="300"/>
                          <w:divBdr>
                            <w:top w:val="none" w:sz="0" w:space="0" w:color="auto"/>
                            <w:left w:val="none" w:sz="0" w:space="0" w:color="auto"/>
                            <w:bottom w:val="none" w:sz="0" w:space="0" w:color="auto"/>
                            <w:right w:val="none" w:sz="0" w:space="0" w:color="auto"/>
                          </w:divBdr>
                          <w:divsChild>
                            <w:div w:id="2131121753">
                              <w:marLeft w:val="0"/>
                              <w:marRight w:val="0"/>
                              <w:marTop w:val="0"/>
                              <w:marBottom w:val="0"/>
                              <w:divBdr>
                                <w:top w:val="none" w:sz="0" w:space="0" w:color="auto"/>
                                <w:left w:val="none" w:sz="0" w:space="0" w:color="auto"/>
                                <w:bottom w:val="none" w:sz="0" w:space="0" w:color="auto"/>
                                <w:right w:val="none" w:sz="0" w:space="0" w:color="auto"/>
                              </w:divBdr>
                              <w:divsChild>
                                <w:div w:id="352264625">
                                  <w:marLeft w:val="0"/>
                                  <w:marRight w:val="0"/>
                                  <w:marTop w:val="0"/>
                                  <w:marBottom w:val="0"/>
                                  <w:divBdr>
                                    <w:top w:val="single" w:sz="2" w:space="4" w:color="FFFFFF"/>
                                    <w:left w:val="single" w:sz="2" w:space="11" w:color="FFFFFF"/>
                                    <w:bottom w:val="single" w:sz="2" w:space="1" w:color="FFFFFF"/>
                                    <w:right w:val="single" w:sz="2" w:space="4" w:color="FFFFFF"/>
                                  </w:divBdr>
                                  <w:divsChild>
                                    <w:div w:id="51850971">
                                      <w:marLeft w:val="0"/>
                                      <w:marRight w:val="0"/>
                                      <w:marTop w:val="0"/>
                                      <w:marBottom w:val="0"/>
                                      <w:divBdr>
                                        <w:top w:val="none" w:sz="0" w:space="0" w:color="auto"/>
                                        <w:left w:val="none" w:sz="0" w:space="0" w:color="auto"/>
                                        <w:bottom w:val="none" w:sz="0" w:space="0" w:color="auto"/>
                                        <w:right w:val="none" w:sz="0" w:space="0" w:color="auto"/>
                                      </w:divBdr>
                                    </w:div>
                                  </w:divsChild>
                                </w:div>
                                <w:div w:id="216553420">
                                  <w:marLeft w:val="0"/>
                                  <w:marRight w:val="0"/>
                                  <w:marTop w:val="0"/>
                                  <w:marBottom w:val="0"/>
                                  <w:divBdr>
                                    <w:top w:val="single" w:sz="2" w:space="1" w:color="FFFFFF"/>
                                    <w:left w:val="single" w:sz="2" w:space="11" w:color="FFFFFF"/>
                                    <w:bottom w:val="single" w:sz="2" w:space="1" w:color="FFFFFF"/>
                                    <w:right w:val="single" w:sz="2" w:space="4" w:color="FFFFFF"/>
                                  </w:divBdr>
                                  <w:divsChild>
                                    <w:div w:id="191504947">
                                      <w:marLeft w:val="0"/>
                                      <w:marRight w:val="0"/>
                                      <w:marTop w:val="0"/>
                                      <w:marBottom w:val="0"/>
                                      <w:divBdr>
                                        <w:top w:val="none" w:sz="0" w:space="0" w:color="auto"/>
                                        <w:left w:val="none" w:sz="0" w:space="0" w:color="auto"/>
                                        <w:bottom w:val="none" w:sz="0" w:space="0" w:color="auto"/>
                                        <w:right w:val="none" w:sz="0" w:space="0" w:color="auto"/>
                                      </w:divBdr>
                                    </w:div>
                                  </w:divsChild>
                                </w:div>
                                <w:div w:id="1064836242">
                                  <w:marLeft w:val="0"/>
                                  <w:marRight w:val="0"/>
                                  <w:marTop w:val="0"/>
                                  <w:marBottom w:val="0"/>
                                  <w:divBdr>
                                    <w:top w:val="single" w:sz="2" w:space="1" w:color="FFFFFF"/>
                                    <w:left w:val="single" w:sz="2" w:space="11" w:color="FFFFFF"/>
                                    <w:bottom w:val="single" w:sz="2" w:space="1" w:color="FFFFFF"/>
                                    <w:right w:val="single" w:sz="2" w:space="4" w:color="FFFFFF"/>
                                  </w:divBdr>
                                  <w:divsChild>
                                    <w:div w:id="1426875254">
                                      <w:marLeft w:val="0"/>
                                      <w:marRight w:val="0"/>
                                      <w:marTop w:val="0"/>
                                      <w:marBottom w:val="0"/>
                                      <w:divBdr>
                                        <w:top w:val="none" w:sz="0" w:space="0" w:color="auto"/>
                                        <w:left w:val="none" w:sz="0" w:space="0" w:color="auto"/>
                                        <w:bottom w:val="none" w:sz="0" w:space="0" w:color="auto"/>
                                        <w:right w:val="none" w:sz="0" w:space="0" w:color="auto"/>
                                      </w:divBdr>
                                    </w:div>
                                  </w:divsChild>
                                </w:div>
                                <w:div w:id="1452212947">
                                  <w:marLeft w:val="0"/>
                                  <w:marRight w:val="0"/>
                                  <w:marTop w:val="0"/>
                                  <w:marBottom w:val="0"/>
                                  <w:divBdr>
                                    <w:top w:val="single" w:sz="2" w:space="1" w:color="FFFFFF"/>
                                    <w:left w:val="single" w:sz="2" w:space="11" w:color="FFFFFF"/>
                                    <w:bottom w:val="single" w:sz="2" w:space="1" w:color="FFFFFF"/>
                                    <w:right w:val="single" w:sz="2" w:space="4" w:color="FFFFFF"/>
                                  </w:divBdr>
                                  <w:divsChild>
                                    <w:div w:id="518660471">
                                      <w:marLeft w:val="0"/>
                                      <w:marRight w:val="0"/>
                                      <w:marTop w:val="0"/>
                                      <w:marBottom w:val="0"/>
                                      <w:divBdr>
                                        <w:top w:val="none" w:sz="0" w:space="0" w:color="auto"/>
                                        <w:left w:val="none" w:sz="0" w:space="0" w:color="auto"/>
                                        <w:bottom w:val="none" w:sz="0" w:space="0" w:color="auto"/>
                                        <w:right w:val="none" w:sz="0" w:space="0" w:color="auto"/>
                                      </w:divBdr>
                                    </w:div>
                                  </w:divsChild>
                                </w:div>
                                <w:div w:id="1112094004">
                                  <w:marLeft w:val="0"/>
                                  <w:marRight w:val="0"/>
                                  <w:marTop w:val="0"/>
                                  <w:marBottom w:val="0"/>
                                  <w:divBdr>
                                    <w:top w:val="single" w:sz="2" w:space="1" w:color="FFFFFF"/>
                                    <w:left w:val="single" w:sz="2" w:space="11" w:color="FFFFFF"/>
                                    <w:bottom w:val="single" w:sz="2" w:space="1" w:color="FFFFFF"/>
                                    <w:right w:val="single" w:sz="2" w:space="4" w:color="FFFFFF"/>
                                  </w:divBdr>
                                  <w:divsChild>
                                    <w:div w:id="1883901434">
                                      <w:marLeft w:val="0"/>
                                      <w:marRight w:val="0"/>
                                      <w:marTop w:val="0"/>
                                      <w:marBottom w:val="0"/>
                                      <w:divBdr>
                                        <w:top w:val="none" w:sz="0" w:space="0" w:color="auto"/>
                                        <w:left w:val="none" w:sz="0" w:space="0" w:color="auto"/>
                                        <w:bottom w:val="none" w:sz="0" w:space="0" w:color="auto"/>
                                        <w:right w:val="none" w:sz="0" w:space="0" w:color="auto"/>
                                      </w:divBdr>
                                    </w:div>
                                  </w:divsChild>
                                </w:div>
                                <w:div w:id="1476994808">
                                  <w:marLeft w:val="0"/>
                                  <w:marRight w:val="0"/>
                                  <w:marTop w:val="0"/>
                                  <w:marBottom w:val="0"/>
                                  <w:divBdr>
                                    <w:top w:val="single" w:sz="2" w:space="1" w:color="FFFFFF"/>
                                    <w:left w:val="single" w:sz="2" w:space="11" w:color="FFFFFF"/>
                                    <w:bottom w:val="single" w:sz="2" w:space="1" w:color="FFFFFF"/>
                                    <w:right w:val="single" w:sz="2" w:space="4" w:color="FFFFFF"/>
                                  </w:divBdr>
                                  <w:divsChild>
                                    <w:div w:id="786854535">
                                      <w:marLeft w:val="0"/>
                                      <w:marRight w:val="0"/>
                                      <w:marTop w:val="0"/>
                                      <w:marBottom w:val="0"/>
                                      <w:divBdr>
                                        <w:top w:val="none" w:sz="0" w:space="0" w:color="auto"/>
                                        <w:left w:val="none" w:sz="0" w:space="0" w:color="auto"/>
                                        <w:bottom w:val="none" w:sz="0" w:space="0" w:color="auto"/>
                                        <w:right w:val="none" w:sz="0" w:space="0" w:color="auto"/>
                                      </w:divBdr>
                                    </w:div>
                                  </w:divsChild>
                                </w:div>
                                <w:div w:id="1242837867">
                                  <w:marLeft w:val="0"/>
                                  <w:marRight w:val="0"/>
                                  <w:marTop w:val="0"/>
                                  <w:marBottom w:val="0"/>
                                  <w:divBdr>
                                    <w:top w:val="single" w:sz="2" w:space="1" w:color="FFFFFF"/>
                                    <w:left w:val="single" w:sz="2" w:space="11" w:color="FFFFFF"/>
                                    <w:bottom w:val="single" w:sz="2" w:space="1" w:color="FFFFFF"/>
                                    <w:right w:val="single" w:sz="2" w:space="4" w:color="FFFFFF"/>
                                  </w:divBdr>
                                  <w:divsChild>
                                    <w:div w:id="224148319">
                                      <w:marLeft w:val="0"/>
                                      <w:marRight w:val="0"/>
                                      <w:marTop w:val="0"/>
                                      <w:marBottom w:val="0"/>
                                      <w:divBdr>
                                        <w:top w:val="none" w:sz="0" w:space="0" w:color="auto"/>
                                        <w:left w:val="none" w:sz="0" w:space="0" w:color="auto"/>
                                        <w:bottom w:val="none" w:sz="0" w:space="0" w:color="auto"/>
                                        <w:right w:val="none" w:sz="0" w:space="0" w:color="auto"/>
                                      </w:divBdr>
                                    </w:div>
                                  </w:divsChild>
                                </w:div>
                                <w:div w:id="986476072">
                                  <w:marLeft w:val="0"/>
                                  <w:marRight w:val="0"/>
                                  <w:marTop w:val="0"/>
                                  <w:marBottom w:val="0"/>
                                  <w:divBdr>
                                    <w:top w:val="single" w:sz="2" w:space="1" w:color="FFFFFF"/>
                                    <w:left w:val="single" w:sz="2" w:space="11" w:color="FFFFFF"/>
                                    <w:bottom w:val="single" w:sz="2" w:space="1" w:color="FFFFFF"/>
                                    <w:right w:val="single" w:sz="2" w:space="4" w:color="FFFFFF"/>
                                  </w:divBdr>
                                  <w:divsChild>
                                    <w:div w:id="792793881">
                                      <w:marLeft w:val="0"/>
                                      <w:marRight w:val="0"/>
                                      <w:marTop w:val="0"/>
                                      <w:marBottom w:val="0"/>
                                      <w:divBdr>
                                        <w:top w:val="none" w:sz="0" w:space="0" w:color="auto"/>
                                        <w:left w:val="none" w:sz="0" w:space="0" w:color="auto"/>
                                        <w:bottom w:val="none" w:sz="0" w:space="0" w:color="auto"/>
                                        <w:right w:val="none" w:sz="0" w:space="0" w:color="auto"/>
                                      </w:divBdr>
                                    </w:div>
                                  </w:divsChild>
                                </w:div>
                                <w:div w:id="1467165632">
                                  <w:marLeft w:val="0"/>
                                  <w:marRight w:val="0"/>
                                  <w:marTop w:val="0"/>
                                  <w:marBottom w:val="0"/>
                                  <w:divBdr>
                                    <w:top w:val="single" w:sz="2" w:space="1" w:color="FFFFFF"/>
                                    <w:left w:val="single" w:sz="2" w:space="11" w:color="FFFFFF"/>
                                    <w:bottom w:val="single" w:sz="2" w:space="1" w:color="FFFFFF"/>
                                    <w:right w:val="single" w:sz="2" w:space="4" w:color="FFFFFF"/>
                                  </w:divBdr>
                                  <w:divsChild>
                                    <w:div w:id="221446900">
                                      <w:marLeft w:val="0"/>
                                      <w:marRight w:val="0"/>
                                      <w:marTop w:val="0"/>
                                      <w:marBottom w:val="0"/>
                                      <w:divBdr>
                                        <w:top w:val="none" w:sz="0" w:space="0" w:color="auto"/>
                                        <w:left w:val="none" w:sz="0" w:space="0" w:color="auto"/>
                                        <w:bottom w:val="none" w:sz="0" w:space="0" w:color="auto"/>
                                        <w:right w:val="none" w:sz="0" w:space="0" w:color="auto"/>
                                      </w:divBdr>
                                    </w:div>
                                  </w:divsChild>
                                </w:div>
                                <w:div w:id="442119775">
                                  <w:marLeft w:val="0"/>
                                  <w:marRight w:val="0"/>
                                  <w:marTop w:val="0"/>
                                  <w:marBottom w:val="0"/>
                                  <w:divBdr>
                                    <w:top w:val="single" w:sz="2" w:space="1" w:color="FFFFFF"/>
                                    <w:left w:val="single" w:sz="2" w:space="11" w:color="FFFFFF"/>
                                    <w:bottom w:val="single" w:sz="2" w:space="1" w:color="FFFFFF"/>
                                    <w:right w:val="single" w:sz="2" w:space="4" w:color="FFFFFF"/>
                                  </w:divBdr>
                                  <w:divsChild>
                                    <w:div w:id="67968189">
                                      <w:marLeft w:val="0"/>
                                      <w:marRight w:val="0"/>
                                      <w:marTop w:val="0"/>
                                      <w:marBottom w:val="0"/>
                                      <w:divBdr>
                                        <w:top w:val="none" w:sz="0" w:space="0" w:color="auto"/>
                                        <w:left w:val="none" w:sz="0" w:space="0" w:color="auto"/>
                                        <w:bottom w:val="none" w:sz="0" w:space="0" w:color="auto"/>
                                        <w:right w:val="none" w:sz="0" w:space="0" w:color="auto"/>
                                      </w:divBdr>
                                    </w:div>
                                  </w:divsChild>
                                </w:div>
                                <w:div w:id="1722441306">
                                  <w:marLeft w:val="0"/>
                                  <w:marRight w:val="0"/>
                                  <w:marTop w:val="0"/>
                                  <w:marBottom w:val="0"/>
                                  <w:divBdr>
                                    <w:top w:val="single" w:sz="2" w:space="1" w:color="FFFFFF"/>
                                    <w:left w:val="single" w:sz="2" w:space="11" w:color="FFFFFF"/>
                                    <w:bottom w:val="single" w:sz="2" w:space="1" w:color="FFFFFF"/>
                                    <w:right w:val="single" w:sz="2" w:space="4" w:color="FFFFFF"/>
                                  </w:divBdr>
                                  <w:divsChild>
                                    <w:div w:id="1838418717">
                                      <w:marLeft w:val="0"/>
                                      <w:marRight w:val="0"/>
                                      <w:marTop w:val="0"/>
                                      <w:marBottom w:val="0"/>
                                      <w:divBdr>
                                        <w:top w:val="none" w:sz="0" w:space="0" w:color="auto"/>
                                        <w:left w:val="none" w:sz="0" w:space="0" w:color="auto"/>
                                        <w:bottom w:val="none" w:sz="0" w:space="0" w:color="auto"/>
                                        <w:right w:val="none" w:sz="0" w:space="0" w:color="auto"/>
                                      </w:divBdr>
                                    </w:div>
                                  </w:divsChild>
                                </w:div>
                                <w:div w:id="148061350">
                                  <w:marLeft w:val="0"/>
                                  <w:marRight w:val="0"/>
                                  <w:marTop w:val="0"/>
                                  <w:marBottom w:val="0"/>
                                  <w:divBdr>
                                    <w:top w:val="single" w:sz="2" w:space="1" w:color="FFFFFF"/>
                                    <w:left w:val="single" w:sz="2" w:space="11" w:color="FFFFFF"/>
                                    <w:bottom w:val="single" w:sz="2" w:space="1" w:color="FFFFFF"/>
                                    <w:right w:val="single" w:sz="2" w:space="4" w:color="FFFFFF"/>
                                  </w:divBdr>
                                  <w:divsChild>
                                    <w:div w:id="1146359699">
                                      <w:marLeft w:val="0"/>
                                      <w:marRight w:val="0"/>
                                      <w:marTop w:val="0"/>
                                      <w:marBottom w:val="0"/>
                                      <w:divBdr>
                                        <w:top w:val="none" w:sz="0" w:space="0" w:color="auto"/>
                                        <w:left w:val="none" w:sz="0" w:space="0" w:color="auto"/>
                                        <w:bottom w:val="none" w:sz="0" w:space="0" w:color="auto"/>
                                        <w:right w:val="none" w:sz="0" w:space="0" w:color="auto"/>
                                      </w:divBdr>
                                    </w:div>
                                  </w:divsChild>
                                </w:div>
                                <w:div w:id="315109751">
                                  <w:marLeft w:val="0"/>
                                  <w:marRight w:val="0"/>
                                  <w:marTop w:val="0"/>
                                  <w:marBottom w:val="0"/>
                                  <w:divBdr>
                                    <w:top w:val="single" w:sz="2" w:space="1" w:color="FFFFFF"/>
                                    <w:left w:val="single" w:sz="2" w:space="11" w:color="FFFFFF"/>
                                    <w:bottom w:val="single" w:sz="2" w:space="1" w:color="FFFFFF"/>
                                    <w:right w:val="single" w:sz="2" w:space="4" w:color="FFFFFF"/>
                                  </w:divBdr>
                                  <w:divsChild>
                                    <w:div w:id="903298750">
                                      <w:marLeft w:val="0"/>
                                      <w:marRight w:val="0"/>
                                      <w:marTop w:val="0"/>
                                      <w:marBottom w:val="0"/>
                                      <w:divBdr>
                                        <w:top w:val="none" w:sz="0" w:space="0" w:color="auto"/>
                                        <w:left w:val="none" w:sz="0" w:space="0" w:color="auto"/>
                                        <w:bottom w:val="none" w:sz="0" w:space="0" w:color="auto"/>
                                        <w:right w:val="none" w:sz="0" w:space="0" w:color="auto"/>
                                      </w:divBdr>
                                    </w:div>
                                  </w:divsChild>
                                </w:div>
                                <w:div w:id="2067876806">
                                  <w:marLeft w:val="0"/>
                                  <w:marRight w:val="0"/>
                                  <w:marTop w:val="0"/>
                                  <w:marBottom w:val="0"/>
                                  <w:divBdr>
                                    <w:top w:val="single" w:sz="2" w:space="1" w:color="FFFFFF"/>
                                    <w:left w:val="single" w:sz="2" w:space="11" w:color="FFFFFF"/>
                                    <w:bottom w:val="single" w:sz="2" w:space="1" w:color="FFFFFF"/>
                                    <w:right w:val="single" w:sz="2" w:space="4" w:color="FFFFFF"/>
                                  </w:divBdr>
                                  <w:divsChild>
                                    <w:div w:id="807480526">
                                      <w:marLeft w:val="0"/>
                                      <w:marRight w:val="0"/>
                                      <w:marTop w:val="0"/>
                                      <w:marBottom w:val="0"/>
                                      <w:divBdr>
                                        <w:top w:val="none" w:sz="0" w:space="0" w:color="auto"/>
                                        <w:left w:val="none" w:sz="0" w:space="0" w:color="auto"/>
                                        <w:bottom w:val="none" w:sz="0" w:space="0" w:color="auto"/>
                                        <w:right w:val="none" w:sz="0" w:space="0" w:color="auto"/>
                                      </w:divBdr>
                                    </w:div>
                                  </w:divsChild>
                                </w:div>
                                <w:div w:id="2060279214">
                                  <w:marLeft w:val="0"/>
                                  <w:marRight w:val="0"/>
                                  <w:marTop w:val="0"/>
                                  <w:marBottom w:val="0"/>
                                  <w:divBdr>
                                    <w:top w:val="single" w:sz="2" w:space="1" w:color="FFFFFF"/>
                                    <w:left w:val="single" w:sz="2" w:space="11" w:color="FFFFFF"/>
                                    <w:bottom w:val="single" w:sz="2" w:space="1" w:color="FFFFFF"/>
                                    <w:right w:val="single" w:sz="2" w:space="4" w:color="FFFFFF"/>
                                  </w:divBdr>
                                  <w:divsChild>
                                    <w:div w:id="120271795">
                                      <w:marLeft w:val="0"/>
                                      <w:marRight w:val="0"/>
                                      <w:marTop w:val="0"/>
                                      <w:marBottom w:val="0"/>
                                      <w:divBdr>
                                        <w:top w:val="none" w:sz="0" w:space="0" w:color="auto"/>
                                        <w:left w:val="none" w:sz="0" w:space="0" w:color="auto"/>
                                        <w:bottom w:val="none" w:sz="0" w:space="0" w:color="auto"/>
                                        <w:right w:val="none" w:sz="0" w:space="0" w:color="auto"/>
                                      </w:divBdr>
                                    </w:div>
                                  </w:divsChild>
                                </w:div>
                                <w:div w:id="541015567">
                                  <w:marLeft w:val="0"/>
                                  <w:marRight w:val="0"/>
                                  <w:marTop w:val="0"/>
                                  <w:marBottom w:val="0"/>
                                  <w:divBdr>
                                    <w:top w:val="single" w:sz="2" w:space="1" w:color="FFFFFF"/>
                                    <w:left w:val="single" w:sz="2" w:space="11" w:color="FFFFFF"/>
                                    <w:bottom w:val="single" w:sz="2" w:space="1" w:color="FFFFFF"/>
                                    <w:right w:val="single" w:sz="2" w:space="4" w:color="FFFFFF"/>
                                  </w:divBdr>
                                  <w:divsChild>
                                    <w:div w:id="1842038363">
                                      <w:marLeft w:val="0"/>
                                      <w:marRight w:val="0"/>
                                      <w:marTop w:val="0"/>
                                      <w:marBottom w:val="0"/>
                                      <w:divBdr>
                                        <w:top w:val="none" w:sz="0" w:space="0" w:color="auto"/>
                                        <w:left w:val="none" w:sz="0" w:space="0" w:color="auto"/>
                                        <w:bottom w:val="none" w:sz="0" w:space="0" w:color="auto"/>
                                        <w:right w:val="none" w:sz="0" w:space="0" w:color="auto"/>
                                      </w:divBdr>
                                    </w:div>
                                  </w:divsChild>
                                </w:div>
                                <w:div w:id="1384406001">
                                  <w:marLeft w:val="0"/>
                                  <w:marRight w:val="0"/>
                                  <w:marTop w:val="0"/>
                                  <w:marBottom w:val="0"/>
                                  <w:divBdr>
                                    <w:top w:val="single" w:sz="2" w:space="1" w:color="FFFFFF"/>
                                    <w:left w:val="single" w:sz="2" w:space="11" w:color="FFFFFF"/>
                                    <w:bottom w:val="single" w:sz="2" w:space="1" w:color="FFFFFF"/>
                                    <w:right w:val="single" w:sz="2" w:space="4" w:color="FFFFFF"/>
                                  </w:divBdr>
                                  <w:divsChild>
                                    <w:div w:id="1712462021">
                                      <w:marLeft w:val="0"/>
                                      <w:marRight w:val="0"/>
                                      <w:marTop w:val="0"/>
                                      <w:marBottom w:val="0"/>
                                      <w:divBdr>
                                        <w:top w:val="none" w:sz="0" w:space="0" w:color="auto"/>
                                        <w:left w:val="none" w:sz="0" w:space="0" w:color="auto"/>
                                        <w:bottom w:val="none" w:sz="0" w:space="0" w:color="auto"/>
                                        <w:right w:val="none" w:sz="0" w:space="0" w:color="auto"/>
                                      </w:divBdr>
                                    </w:div>
                                  </w:divsChild>
                                </w:div>
                                <w:div w:id="2058433120">
                                  <w:marLeft w:val="0"/>
                                  <w:marRight w:val="0"/>
                                  <w:marTop w:val="0"/>
                                  <w:marBottom w:val="0"/>
                                  <w:divBdr>
                                    <w:top w:val="single" w:sz="2" w:space="1" w:color="FFFFFF"/>
                                    <w:left w:val="single" w:sz="2" w:space="11" w:color="FFFFFF"/>
                                    <w:bottom w:val="single" w:sz="2" w:space="1" w:color="FFFFFF"/>
                                    <w:right w:val="single" w:sz="2" w:space="4" w:color="FFFFFF"/>
                                  </w:divBdr>
                                  <w:divsChild>
                                    <w:div w:id="1526745330">
                                      <w:marLeft w:val="0"/>
                                      <w:marRight w:val="0"/>
                                      <w:marTop w:val="0"/>
                                      <w:marBottom w:val="0"/>
                                      <w:divBdr>
                                        <w:top w:val="none" w:sz="0" w:space="0" w:color="auto"/>
                                        <w:left w:val="none" w:sz="0" w:space="0" w:color="auto"/>
                                        <w:bottom w:val="none" w:sz="0" w:space="0" w:color="auto"/>
                                        <w:right w:val="none" w:sz="0" w:space="0" w:color="auto"/>
                                      </w:divBdr>
                                    </w:div>
                                  </w:divsChild>
                                </w:div>
                                <w:div w:id="135530960">
                                  <w:marLeft w:val="0"/>
                                  <w:marRight w:val="0"/>
                                  <w:marTop w:val="0"/>
                                  <w:marBottom w:val="0"/>
                                  <w:divBdr>
                                    <w:top w:val="single" w:sz="2" w:space="1" w:color="FFFFFF"/>
                                    <w:left w:val="single" w:sz="2" w:space="11" w:color="FFFFFF"/>
                                    <w:bottom w:val="single" w:sz="2" w:space="1" w:color="FFFFFF"/>
                                    <w:right w:val="single" w:sz="2" w:space="4" w:color="FFFFFF"/>
                                  </w:divBdr>
                                  <w:divsChild>
                                    <w:div w:id="898054735">
                                      <w:marLeft w:val="0"/>
                                      <w:marRight w:val="0"/>
                                      <w:marTop w:val="0"/>
                                      <w:marBottom w:val="0"/>
                                      <w:divBdr>
                                        <w:top w:val="none" w:sz="0" w:space="0" w:color="auto"/>
                                        <w:left w:val="none" w:sz="0" w:space="0" w:color="auto"/>
                                        <w:bottom w:val="none" w:sz="0" w:space="0" w:color="auto"/>
                                        <w:right w:val="none" w:sz="0" w:space="0" w:color="auto"/>
                                      </w:divBdr>
                                    </w:div>
                                  </w:divsChild>
                                </w:div>
                                <w:div w:id="1116947003">
                                  <w:marLeft w:val="0"/>
                                  <w:marRight w:val="0"/>
                                  <w:marTop w:val="0"/>
                                  <w:marBottom w:val="0"/>
                                  <w:divBdr>
                                    <w:top w:val="single" w:sz="2" w:space="1" w:color="FFFFFF"/>
                                    <w:left w:val="single" w:sz="2" w:space="11" w:color="FFFFFF"/>
                                    <w:bottom w:val="single" w:sz="2" w:space="1" w:color="FFFFFF"/>
                                    <w:right w:val="single" w:sz="2" w:space="4" w:color="FFFFFF"/>
                                  </w:divBdr>
                                  <w:divsChild>
                                    <w:div w:id="2099519719">
                                      <w:marLeft w:val="0"/>
                                      <w:marRight w:val="0"/>
                                      <w:marTop w:val="0"/>
                                      <w:marBottom w:val="0"/>
                                      <w:divBdr>
                                        <w:top w:val="none" w:sz="0" w:space="0" w:color="auto"/>
                                        <w:left w:val="none" w:sz="0" w:space="0" w:color="auto"/>
                                        <w:bottom w:val="none" w:sz="0" w:space="0" w:color="auto"/>
                                        <w:right w:val="none" w:sz="0" w:space="0" w:color="auto"/>
                                      </w:divBdr>
                                    </w:div>
                                  </w:divsChild>
                                </w:div>
                                <w:div w:id="1879662009">
                                  <w:marLeft w:val="0"/>
                                  <w:marRight w:val="0"/>
                                  <w:marTop w:val="0"/>
                                  <w:marBottom w:val="0"/>
                                  <w:divBdr>
                                    <w:top w:val="single" w:sz="2" w:space="1" w:color="FFFFFF"/>
                                    <w:left w:val="single" w:sz="2" w:space="11" w:color="FFFFFF"/>
                                    <w:bottom w:val="single" w:sz="2" w:space="1" w:color="FFFFFF"/>
                                    <w:right w:val="single" w:sz="2" w:space="4" w:color="FFFFFF"/>
                                  </w:divBdr>
                                  <w:divsChild>
                                    <w:div w:id="1848591568">
                                      <w:marLeft w:val="0"/>
                                      <w:marRight w:val="0"/>
                                      <w:marTop w:val="0"/>
                                      <w:marBottom w:val="0"/>
                                      <w:divBdr>
                                        <w:top w:val="none" w:sz="0" w:space="0" w:color="auto"/>
                                        <w:left w:val="none" w:sz="0" w:space="0" w:color="auto"/>
                                        <w:bottom w:val="none" w:sz="0" w:space="0" w:color="auto"/>
                                        <w:right w:val="none" w:sz="0" w:space="0" w:color="auto"/>
                                      </w:divBdr>
                                    </w:div>
                                  </w:divsChild>
                                </w:div>
                                <w:div w:id="735738186">
                                  <w:marLeft w:val="0"/>
                                  <w:marRight w:val="0"/>
                                  <w:marTop w:val="0"/>
                                  <w:marBottom w:val="0"/>
                                  <w:divBdr>
                                    <w:top w:val="single" w:sz="2" w:space="1" w:color="FFFFFF"/>
                                    <w:left w:val="single" w:sz="2" w:space="11" w:color="FFFFFF"/>
                                    <w:bottom w:val="single" w:sz="2" w:space="1" w:color="FFFFFF"/>
                                    <w:right w:val="single" w:sz="2" w:space="4" w:color="FFFFFF"/>
                                  </w:divBdr>
                                  <w:divsChild>
                                    <w:div w:id="829062551">
                                      <w:marLeft w:val="0"/>
                                      <w:marRight w:val="0"/>
                                      <w:marTop w:val="0"/>
                                      <w:marBottom w:val="0"/>
                                      <w:divBdr>
                                        <w:top w:val="none" w:sz="0" w:space="0" w:color="auto"/>
                                        <w:left w:val="none" w:sz="0" w:space="0" w:color="auto"/>
                                        <w:bottom w:val="none" w:sz="0" w:space="0" w:color="auto"/>
                                        <w:right w:val="none" w:sz="0" w:space="0" w:color="auto"/>
                                      </w:divBdr>
                                    </w:div>
                                  </w:divsChild>
                                </w:div>
                                <w:div w:id="1038090880">
                                  <w:marLeft w:val="0"/>
                                  <w:marRight w:val="0"/>
                                  <w:marTop w:val="0"/>
                                  <w:marBottom w:val="0"/>
                                  <w:divBdr>
                                    <w:top w:val="single" w:sz="2" w:space="1" w:color="FFFFFF"/>
                                    <w:left w:val="single" w:sz="2" w:space="11" w:color="FFFFFF"/>
                                    <w:bottom w:val="single" w:sz="2" w:space="4" w:color="FFFFFF"/>
                                    <w:right w:val="single" w:sz="2" w:space="4" w:color="FFFFFF"/>
                                  </w:divBdr>
                                  <w:divsChild>
                                    <w:div w:id="10661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3030">
                          <w:marLeft w:val="0"/>
                          <w:marRight w:val="0"/>
                          <w:marTop w:val="0"/>
                          <w:marBottom w:val="300"/>
                          <w:divBdr>
                            <w:top w:val="none" w:sz="0" w:space="0" w:color="auto"/>
                            <w:left w:val="none" w:sz="0" w:space="0" w:color="auto"/>
                            <w:bottom w:val="none" w:sz="0" w:space="0" w:color="auto"/>
                            <w:right w:val="none" w:sz="0" w:space="0" w:color="auto"/>
                          </w:divBdr>
                          <w:divsChild>
                            <w:div w:id="66926552">
                              <w:marLeft w:val="0"/>
                              <w:marRight w:val="0"/>
                              <w:marTop w:val="0"/>
                              <w:marBottom w:val="0"/>
                              <w:divBdr>
                                <w:top w:val="none" w:sz="0" w:space="0" w:color="auto"/>
                                <w:left w:val="none" w:sz="0" w:space="0" w:color="auto"/>
                                <w:bottom w:val="none" w:sz="0" w:space="0" w:color="auto"/>
                                <w:right w:val="none" w:sz="0" w:space="0" w:color="auto"/>
                              </w:divBdr>
                              <w:divsChild>
                                <w:div w:id="777216527">
                                  <w:marLeft w:val="0"/>
                                  <w:marRight w:val="0"/>
                                  <w:marTop w:val="0"/>
                                  <w:marBottom w:val="0"/>
                                  <w:divBdr>
                                    <w:top w:val="single" w:sz="2" w:space="4" w:color="FFFFFF"/>
                                    <w:left w:val="single" w:sz="2" w:space="11" w:color="FFFFFF"/>
                                    <w:bottom w:val="single" w:sz="2" w:space="1" w:color="FFFFFF"/>
                                    <w:right w:val="single" w:sz="2" w:space="4" w:color="FFFFFF"/>
                                  </w:divBdr>
                                  <w:divsChild>
                                    <w:div w:id="1478835582">
                                      <w:marLeft w:val="0"/>
                                      <w:marRight w:val="0"/>
                                      <w:marTop w:val="0"/>
                                      <w:marBottom w:val="0"/>
                                      <w:divBdr>
                                        <w:top w:val="none" w:sz="0" w:space="0" w:color="auto"/>
                                        <w:left w:val="none" w:sz="0" w:space="0" w:color="auto"/>
                                        <w:bottom w:val="none" w:sz="0" w:space="0" w:color="auto"/>
                                        <w:right w:val="none" w:sz="0" w:space="0" w:color="auto"/>
                                      </w:divBdr>
                                    </w:div>
                                  </w:divsChild>
                                </w:div>
                                <w:div w:id="1482695566">
                                  <w:marLeft w:val="0"/>
                                  <w:marRight w:val="0"/>
                                  <w:marTop w:val="0"/>
                                  <w:marBottom w:val="0"/>
                                  <w:divBdr>
                                    <w:top w:val="single" w:sz="2" w:space="1" w:color="FFFFFF"/>
                                    <w:left w:val="single" w:sz="2" w:space="11" w:color="FFFFFF"/>
                                    <w:bottom w:val="single" w:sz="2" w:space="1" w:color="FFFFFF"/>
                                    <w:right w:val="single" w:sz="2" w:space="4" w:color="FFFFFF"/>
                                  </w:divBdr>
                                  <w:divsChild>
                                    <w:div w:id="205266438">
                                      <w:marLeft w:val="0"/>
                                      <w:marRight w:val="0"/>
                                      <w:marTop w:val="0"/>
                                      <w:marBottom w:val="0"/>
                                      <w:divBdr>
                                        <w:top w:val="none" w:sz="0" w:space="0" w:color="auto"/>
                                        <w:left w:val="none" w:sz="0" w:space="0" w:color="auto"/>
                                        <w:bottom w:val="none" w:sz="0" w:space="0" w:color="auto"/>
                                        <w:right w:val="none" w:sz="0" w:space="0" w:color="auto"/>
                                      </w:divBdr>
                                    </w:div>
                                  </w:divsChild>
                                </w:div>
                                <w:div w:id="1293101393">
                                  <w:marLeft w:val="0"/>
                                  <w:marRight w:val="0"/>
                                  <w:marTop w:val="0"/>
                                  <w:marBottom w:val="0"/>
                                  <w:divBdr>
                                    <w:top w:val="single" w:sz="2" w:space="1" w:color="FFFFFF"/>
                                    <w:left w:val="single" w:sz="2" w:space="11" w:color="FFFFFF"/>
                                    <w:bottom w:val="single" w:sz="2" w:space="1" w:color="FFFFFF"/>
                                    <w:right w:val="single" w:sz="2" w:space="4" w:color="FFFFFF"/>
                                  </w:divBdr>
                                  <w:divsChild>
                                    <w:div w:id="603927958">
                                      <w:marLeft w:val="0"/>
                                      <w:marRight w:val="0"/>
                                      <w:marTop w:val="0"/>
                                      <w:marBottom w:val="0"/>
                                      <w:divBdr>
                                        <w:top w:val="none" w:sz="0" w:space="0" w:color="auto"/>
                                        <w:left w:val="none" w:sz="0" w:space="0" w:color="auto"/>
                                        <w:bottom w:val="none" w:sz="0" w:space="0" w:color="auto"/>
                                        <w:right w:val="none" w:sz="0" w:space="0" w:color="auto"/>
                                      </w:divBdr>
                                    </w:div>
                                  </w:divsChild>
                                </w:div>
                                <w:div w:id="326131604">
                                  <w:marLeft w:val="0"/>
                                  <w:marRight w:val="0"/>
                                  <w:marTop w:val="0"/>
                                  <w:marBottom w:val="0"/>
                                  <w:divBdr>
                                    <w:top w:val="single" w:sz="2" w:space="1" w:color="FFFFFF"/>
                                    <w:left w:val="single" w:sz="2" w:space="11" w:color="FFFFFF"/>
                                    <w:bottom w:val="single" w:sz="2" w:space="1" w:color="FFFFFF"/>
                                    <w:right w:val="single" w:sz="2" w:space="4" w:color="FFFFFF"/>
                                  </w:divBdr>
                                  <w:divsChild>
                                    <w:div w:id="569270106">
                                      <w:marLeft w:val="0"/>
                                      <w:marRight w:val="0"/>
                                      <w:marTop w:val="0"/>
                                      <w:marBottom w:val="0"/>
                                      <w:divBdr>
                                        <w:top w:val="none" w:sz="0" w:space="0" w:color="auto"/>
                                        <w:left w:val="none" w:sz="0" w:space="0" w:color="auto"/>
                                        <w:bottom w:val="none" w:sz="0" w:space="0" w:color="auto"/>
                                        <w:right w:val="none" w:sz="0" w:space="0" w:color="auto"/>
                                      </w:divBdr>
                                    </w:div>
                                  </w:divsChild>
                                </w:div>
                                <w:div w:id="1641381467">
                                  <w:marLeft w:val="0"/>
                                  <w:marRight w:val="0"/>
                                  <w:marTop w:val="0"/>
                                  <w:marBottom w:val="0"/>
                                  <w:divBdr>
                                    <w:top w:val="single" w:sz="2" w:space="1" w:color="FFFFFF"/>
                                    <w:left w:val="single" w:sz="2" w:space="11" w:color="FFFFFF"/>
                                    <w:bottom w:val="single" w:sz="2" w:space="1" w:color="FFFFFF"/>
                                    <w:right w:val="single" w:sz="2" w:space="4" w:color="FFFFFF"/>
                                  </w:divBdr>
                                  <w:divsChild>
                                    <w:div w:id="1119108343">
                                      <w:marLeft w:val="0"/>
                                      <w:marRight w:val="0"/>
                                      <w:marTop w:val="0"/>
                                      <w:marBottom w:val="0"/>
                                      <w:divBdr>
                                        <w:top w:val="none" w:sz="0" w:space="0" w:color="auto"/>
                                        <w:left w:val="none" w:sz="0" w:space="0" w:color="auto"/>
                                        <w:bottom w:val="none" w:sz="0" w:space="0" w:color="auto"/>
                                        <w:right w:val="none" w:sz="0" w:space="0" w:color="auto"/>
                                      </w:divBdr>
                                    </w:div>
                                  </w:divsChild>
                                </w:div>
                                <w:div w:id="1042444362">
                                  <w:marLeft w:val="0"/>
                                  <w:marRight w:val="0"/>
                                  <w:marTop w:val="0"/>
                                  <w:marBottom w:val="0"/>
                                  <w:divBdr>
                                    <w:top w:val="single" w:sz="2" w:space="1" w:color="FFFFFF"/>
                                    <w:left w:val="single" w:sz="2" w:space="11" w:color="FFFFFF"/>
                                    <w:bottom w:val="single" w:sz="2" w:space="1" w:color="FFFFFF"/>
                                    <w:right w:val="single" w:sz="2" w:space="4" w:color="FFFFFF"/>
                                  </w:divBdr>
                                  <w:divsChild>
                                    <w:div w:id="369426654">
                                      <w:marLeft w:val="0"/>
                                      <w:marRight w:val="0"/>
                                      <w:marTop w:val="0"/>
                                      <w:marBottom w:val="0"/>
                                      <w:divBdr>
                                        <w:top w:val="none" w:sz="0" w:space="0" w:color="auto"/>
                                        <w:left w:val="none" w:sz="0" w:space="0" w:color="auto"/>
                                        <w:bottom w:val="none" w:sz="0" w:space="0" w:color="auto"/>
                                        <w:right w:val="none" w:sz="0" w:space="0" w:color="auto"/>
                                      </w:divBdr>
                                    </w:div>
                                  </w:divsChild>
                                </w:div>
                                <w:div w:id="1987586519">
                                  <w:marLeft w:val="0"/>
                                  <w:marRight w:val="0"/>
                                  <w:marTop w:val="0"/>
                                  <w:marBottom w:val="0"/>
                                  <w:divBdr>
                                    <w:top w:val="single" w:sz="2" w:space="1" w:color="FFFFFF"/>
                                    <w:left w:val="single" w:sz="2" w:space="11" w:color="FFFFFF"/>
                                    <w:bottom w:val="single" w:sz="2" w:space="1" w:color="FFFFFF"/>
                                    <w:right w:val="single" w:sz="2" w:space="4" w:color="FFFFFF"/>
                                  </w:divBdr>
                                  <w:divsChild>
                                    <w:div w:id="2123186674">
                                      <w:marLeft w:val="0"/>
                                      <w:marRight w:val="0"/>
                                      <w:marTop w:val="0"/>
                                      <w:marBottom w:val="0"/>
                                      <w:divBdr>
                                        <w:top w:val="none" w:sz="0" w:space="0" w:color="auto"/>
                                        <w:left w:val="none" w:sz="0" w:space="0" w:color="auto"/>
                                        <w:bottom w:val="none" w:sz="0" w:space="0" w:color="auto"/>
                                        <w:right w:val="none" w:sz="0" w:space="0" w:color="auto"/>
                                      </w:divBdr>
                                    </w:div>
                                  </w:divsChild>
                                </w:div>
                                <w:div w:id="583077033">
                                  <w:marLeft w:val="0"/>
                                  <w:marRight w:val="0"/>
                                  <w:marTop w:val="0"/>
                                  <w:marBottom w:val="0"/>
                                  <w:divBdr>
                                    <w:top w:val="single" w:sz="2" w:space="1" w:color="FFFFFF"/>
                                    <w:left w:val="single" w:sz="2" w:space="11" w:color="FFFFFF"/>
                                    <w:bottom w:val="single" w:sz="2" w:space="1" w:color="FFFFFF"/>
                                    <w:right w:val="single" w:sz="2" w:space="4" w:color="FFFFFF"/>
                                  </w:divBdr>
                                  <w:divsChild>
                                    <w:div w:id="584992460">
                                      <w:marLeft w:val="0"/>
                                      <w:marRight w:val="0"/>
                                      <w:marTop w:val="0"/>
                                      <w:marBottom w:val="0"/>
                                      <w:divBdr>
                                        <w:top w:val="none" w:sz="0" w:space="0" w:color="auto"/>
                                        <w:left w:val="none" w:sz="0" w:space="0" w:color="auto"/>
                                        <w:bottom w:val="none" w:sz="0" w:space="0" w:color="auto"/>
                                        <w:right w:val="none" w:sz="0" w:space="0" w:color="auto"/>
                                      </w:divBdr>
                                    </w:div>
                                  </w:divsChild>
                                </w:div>
                                <w:div w:id="618024794">
                                  <w:marLeft w:val="0"/>
                                  <w:marRight w:val="0"/>
                                  <w:marTop w:val="0"/>
                                  <w:marBottom w:val="0"/>
                                  <w:divBdr>
                                    <w:top w:val="single" w:sz="2" w:space="1" w:color="FFFFFF"/>
                                    <w:left w:val="single" w:sz="2" w:space="11" w:color="FFFFFF"/>
                                    <w:bottom w:val="single" w:sz="2" w:space="1" w:color="FFFFFF"/>
                                    <w:right w:val="single" w:sz="2" w:space="4" w:color="FFFFFF"/>
                                  </w:divBdr>
                                  <w:divsChild>
                                    <w:div w:id="972909233">
                                      <w:marLeft w:val="0"/>
                                      <w:marRight w:val="0"/>
                                      <w:marTop w:val="0"/>
                                      <w:marBottom w:val="0"/>
                                      <w:divBdr>
                                        <w:top w:val="none" w:sz="0" w:space="0" w:color="auto"/>
                                        <w:left w:val="none" w:sz="0" w:space="0" w:color="auto"/>
                                        <w:bottom w:val="none" w:sz="0" w:space="0" w:color="auto"/>
                                        <w:right w:val="none" w:sz="0" w:space="0" w:color="auto"/>
                                      </w:divBdr>
                                    </w:div>
                                  </w:divsChild>
                                </w:div>
                                <w:div w:id="695891999">
                                  <w:marLeft w:val="0"/>
                                  <w:marRight w:val="0"/>
                                  <w:marTop w:val="0"/>
                                  <w:marBottom w:val="0"/>
                                  <w:divBdr>
                                    <w:top w:val="single" w:sz="2" w:space="1" w:color="FFFFFF"/>
                                    <w:left w:val="single" w:sz="2" w:space="11" w:color="FFFFFF"/>
                                    <w:bottom w:val="single" w:sz="2" w:space="1" w:color="FFFFFF"/>
                                    <w:right w:val="single" w:sz="2" w:space="4" w:color="FFFFFF"/>
                                  </w:divBdr>
                                  <w:divsChild>
                                    <w:div w:id="1144355262">
                                      <w:marLeft w:val="0"/>
                                      <w:marRight w:val="0"/>
                                      <w:marTop w:val="0"/>
                                      <w:marBottom w:val="0"/>
                                      <w:divBdr>
                                        <w:top w:val="none" w:sz="0" w:space="0" w:color="auto"/>
                                        <w:left w:val="none" w:sz="0" w:space="0" w:color="auto"/>
                                        <w:bottom w:val="none" w:sz="0" w:space="0" w:color="auto"/>
                                        <w:right w:val="none" w:sz="0" w:space="0" w:color="auto"/>
                                      </w:divBdr>
                                    </w:div>
                                  </w:divsChild>
                                </w:div>
                                <w:div w:id="1554074311">
                                  <w:marLeft w:val="0"/>
                                  <w:marRight w:val="0"/>
                                  <w:marTop w:val="0"/>
                                  <w:marBottom w:val="0"/>
                                  <w:divBdr>
                                    <w:top w:val="single" w:sz="2" w:space="1" w:color="FFFFFF"/>
                                    <w:left w:val="single" w:sz="2" w:space="11" w:color="FFFFFF"/>
                                    <w:bottom w:val="single" w:sz="2" w:space="1" w:color="FFFFFF"/>
                                    <w:right w:val="single" w:sz="2" w:space="4" w:color="FFFFFF"/>
                                  </w:divBdr>
                                  <w:divsChild>
                                    <w:div w:id="1857159767">
                                      <w:marLeft w:val="0"/>
                                      <w:marRight w:val="0"/>
                                      <w:marTop w:val="0"/>
                                      <w:marBottom w:val="0"/>
                                      <w:divBdr>
                                        <w:top w:val="none" w:sz="0" w:space="0" w:color="auto"/>
                                        <w:left w:val="none" w:sz="0" w:space="0" w:color="auto"/>
                                        <w:bottom w:val="none" w:sz="0" w:space="0" w:color="auto"/>
                                        <w:right w:val="none" w:sz="0" w:space="0" w:color="auto"/>
                                      </w:divBdr>
                                    </w:div>
                                  </w:divsChild>
                                </w:div>
                                <w:div w:id="1233856910">
                                  <w:marLeft w:val="0"/>
                                  <w:marRight w:val="0"/>
                                  <w:marTop w:val="0"/>
                                  <w:marBottom w:val="0"/>
                                  <w:divBdr>
                                    <w:top w:val="single" w:sz="2" w:space="1" w:color="FFFFFF"/>
                                    <w:left w:val="single" w:sz="2" w:space="11" w:color="FFFFFF"/>
                                    <w:bottom w:val="single" w:sz="2" w:space="1" w:color="FFFFFF"/>
                                    <w:right w:val="single" w:sz="2" w:space="4" w:color="FFFFFF"/>
                                  </w:divBdr>
                                  <w:divsChild>
                                    <w:div w:id="1214661428">
                                      <w:marLeft w:val="0"/>
                                      <w:marRight w:val="0"/>
                                      <w:marTop w:val="0"/>
                                      <w:marBottom w:val="0"/>
                                      <w:divBdr>
                                        <w:top w:val="none" w:sz="0" w:space="0" w:color="auto"/>
                                        <w:left w:val="none" w:sz="0" w:space="0" w:color="auto"/>
                                        <w:bottom w:val="none" w:sz="0" w:space="0" w:color="auto"/>
                                        <w:right w:val="none" w:sz="0" w:space="0" w:color="auto"/>
                                      </w:divBdr>
                                    </w:div>
                                  </w:divsChild>
                                </w:div>
                                <w:div w:id="346565746">
                                  <w:marLeft w:val="0"/>
                                  <w:marRight w:val="0"/>
                                  <w:marTop w:val="0"/>
                                  <w:marBottom w:val="0"/>
                                  <w:divBdr>
                                    <w:top w:val="single" w:sz="2" w:space="1" w:color="FFFFFF"/>
                                    <w:left w:val="single" w:sz="2" w:space="11" w:color="FFFFFF"/>
                                    <w:bottom w:val="single" w:sz="2" w:space="1" w:color="FFFFFF"/>
                                    <w:right w:val="single" w:sz="2" w:space="4" w:color="FFFFFF"/>
                                  </w:divBdr>
                                  <w:divsChild>
                                    <w:div w:id="1389769795">
                                      <w:marLeft w:val="0"/>
                                      <w:marRight w:val="0"/>
                                      <w:marTop w:val="0"/>
                                      <w:marBottom w:val="0"/>
                                      <w:divBdr>
                                        <w:top w:val="none" w:sz="0" w:space="0" w:color="auto"/>
                                        <w:left w:val="none" w:sz="0" w:space="0" w:color="auto"/>
                                        <w:bottom w:val="none" w:sz="0" w:space="0" w:color="auto"/>
                                        <w:right w:val="none" w:sz="0" w:space="0" w:color="auto"/>
                                      </w:divBdr>
                                    </w:div>
                                  </w:divsChild>
                                </w:div>
                                <w:div w:id="1041326679">
                                  <w:marLeft w:val="0"/>
                                  <w:marRight w:val="0"/>
                                  <w:marTop w:val="0"/>
                                  <w:marBottom w:val="0"/>
                                  <w:divBdr>
                                    <w:top w:val="single" w:sz="2" w:space="1" w:color="FFFFFF"/>
                                    <w:left w:val="single" w:sz="2" w:space="11" w:color="FFFFFF"/>
                                    <w:bottom w:val="single" w:sz="2" w:space="1" w:color="FFFFFF"/>
                                    <w:right w:val="single" w:sz="2" w:space="4" w:color="FFFFFF"/>
                                  </w:divBdr>
                                  <w:divsChild>
                                    <w:div w:id="753279160">
                                      <w:marLeft w:val="0"/>
                                      <w:marRight w:val="0"/>
                                      <w:marTop w:val="0"/>
                                      <w:marBottom w:val="0"/>
                                      <w:divBdr>
                                        <w:top w:val="none" w:sz="0" w:space="0" w:color="auto"/>
                                        <w:left w:val="none" w:sz="0" w:space="0" w:color="auto"/>
                                        <w:bottom w:val="none" w:sz="0" w:space="0" w:color="auto"/>
                                        <w:right w:val="none" w:sz="0" w:space="0" w:color="auto"/>
                                      </w:divBdr>
                                    </w:div>
                                  </w:divsChild>
                                </w:div>
                                <w:div w:id="1282491977">
                                  <w:marLeft w:val="0"/>
                                  <w:marRight w:val="0"/>
                                  <w:marTop w:val="0"/>
                                  <w:marBottom w:val="0"/>
                                  <w:divBdr>
                                    <w:top w:val="single" w:sz="2" w:space="1" w:color="FFFFFF"/>
                                    <w:left w:val="single" w:sz="2" w:space="11" w:color="FFFFFF"/>
                                    <w:bottom w:val="single" w:sz="2" w:space="1" w:color="FFFFFF"/>
                                    <w:right w:val="single" w:sz="2" w:space="4" w:color="FFFFFF"/>
                                  </w:divBdr>
                                  <w:divsChild>
                                    <w:div w:id="1103458804">
                                      <w:marLeft w:val="0"/>
                                      <w:marRight w:val="0"/>
                                      <w:marTop w:val="0"/>
                                      <w:marBottom w:val="0"/>
                                      <w:divBdr>
                                        <w:top w:val="none" w:sz="0" w:space="0" w:color="auto"/>
                                        <w:left w:val="none" w:sz="0" w:space="0" w:color="auto"/>
                                        <w:bottom w:val="none" w:sz="0" w:space="0" w:color="auto"/>
                                        <w:right w:val="none" w:sz="0" w:space="0" w:color="auto"/>
                                      </w:divBdr>
                                    </w:div>
                                  </w:divsChild>
                                </w:div>
                                <w:div w:id="1500078809">
                                  <w:marLeft w:val="0"/>
                                  <w:marRight w:val="0"/>
                                  <w:marTop w:val="0"/>
                                  <w:marBottom w:val="0"/>
                                  <w:divBdr>
                                    <w:top w:val="single" w:sz="2" w:space="1" w:color="FFFFFF"/>
                                    <w:left w:val="single" w:sz="2" w:space="11" w:color="FFFFFF"/>
                                    <w:bottom w:val="single" w:sz="2" w:space="1" w:color="FFFFFF"/>
                                    <w:right w:val="single" w:sz="2" w:space="4" w:color="FFFFFF"/>
                                  </w:divBdr>
                                  <w:divsChild>
                                    <w:div w:id="2141337920">
                                      <w:marLeft w:val="0"/>
                                      <w:marRight w:val="0"/>
                                      <w:marTop w:val="0"/>
                                      <w:marBottom w:val="0"/>
                                      <w:divBdr>
                                        <w:top w:val="none" w:sz="0" w:space="0" w:color="auto"/>
                                        <w:left w:val="none" w:sz="0" w:space="0" w:color="auto"/>
                                        <w:bottom w:val="none" w:sz="0" w:space="0" w:color="auto"/>
                                        <w:right w:val="none" w:sz="0" w:space="0" w:color="auto"/>
                                      </w:divBdr>
                                    </w:div>
                                  </w:divsChild>
                                </w:div>
                                <w:div w:id="1974600218">
                                  <w:marLeft w:val="0"/>
                                  <w:marRight w:val="0"/>
                                  <w:marTop w:val="0"/>
                                  <w:marBottom w:val="0"/>
                                  <w:divBdr>
                                    <w:top w:val="single" w:sz="2" w:space="1" w:color="FFFFFF"/>
                                    <w:left w:val="single" w:sz="2" w:space="11" w:color="FFFFFF"/>
                                    <w:bottom w:val="single" w:sz="2" w:space="1" w:color="FFFFFF"/>
                                    <w:right w:val="single" w:sz="2" w:space="4" w:color="FFFFFF"/>
                                  </w:divBdr>
                                  <w:divsChild>
                                    <w:div w:id="1320764207">
                                      <w:marLeft w:val="0"/>
                                      <w:marRight w:val="0"/>
                                      <w:marTop w:val="0"/>
                                      <w:marBottom w:val="0"/>
                                      <w:divBdr>
                                        <w:top w:val="none" w:sz="0" w:space="0" w:color="auto"/>
                                        <w:left w:val="none" w:sz="0" w:space="0" w:color="auto"/>
                                        <w:bottom w:val="none" w:sz="0" w:space="0" w:color="auto"/>
                                        <w:right w:val="none" w:sz="0" w:space="0" w:color="auto"/>
                                      </w:divBdr>
                                    </w:div>
                                  </w:divsChild>
                                </w:div>
                                <w:div w:id="774373685">
                                  <w:marLeft w:val="0"/>
                                  <w:marRight w:val="0"/>
                                  <w:marTop w:val="0"/>
                                  <w:marBottom w:val="0"/>
                                  <w:divBdr>
                                    <w:top w:val="single" w:sz="2" w:space="1" w:color="FFFFFF"/>
                                    <w:left w:val="single" w:sz="2" w:space="11" w:color="FFFFFF"/>
                                    <w:bottom w:val="single" w:sz="2" w:space="1" w:color="FFFFFF"/>
                                    <w:right w:val="single" w:sz="2" w:space="4" w:color="FFFFFF"/>
                                  </w:divBdr>
                                  <w:divsChild>
                                    <w:div w:id="417749513">
                                      <w:marLeft w:val="0"/>
                                      <w:marRight w:val="0"/>
                                      <w:marTop w:val="0"/>
                                      <w:marBottom w:val="0"/>
                                      <w:divBdr>
                                        <w:top w:val="none" w:sz="0" w:space="0" w:color="auto"/>
                                        <w:left w:val="none" w:sz="0" w:space="0" w:color="auto"/>
                                        <w:bottom w:val="none" w:sz="0" w:space="0" w:color="auto"/>
                                        <w:right w:val="none" w:sz="0" w:space="0" w:color="auto"/>
                                      </w:divBdr>
                                    </w:div>
                                  </w:divsChild>
                                </w:div>
                                <w:div w:id="43719938">
                                  <w:marLeft w:val="0"/>
                                  <w:marRight w:val="0"/>
                                  <w:marTop w:val="0"/>
                                  <w:marBottom w:val="0"/>
                                  <w:divBdr>
                                    <w:top w:val="single" w:sz="2" w:space="1" w:color="FFFFFF"/>
                                    <w:left w:val="single" w:sz="2" w:space="11" w:color="FFFFFF"/>
                                    <w:bottom w:val="single" w:sz="2" w:space="1" w:color="FFFFFF"/>
                                    <w:right w:val="single" w:sz="2" w:space="4" w:color="FFFFFF"/>
                                  </w:divBdr>
                                  <w:divsChild>
                                    <w:div w:id="1386101817">
                                      <w:marLeft w:val="0"/>
                                      <w:marRight w:val="0"/>
                                      <w:marTop w:val="0"/>
                                      <w:marBottom w:val="0"/>
                                      <w:divBdr>
                                        <w:top w:val="none" w:sz="0" w:space="0" w:color="auto"/>
                                        <w:left w:val="none" w:sz="0" w:space="0" w:color="auto"/>
                                        <w:bottom w:val="none" w:sz="0" w:space="0" w:color="auto"/>
                                        <w:right w:val="none" w:sz="0" w:space="0" w:color="auto"/>
                                      </w:divBdr>
                                    </w:div>
                                  </w:divsChild>
                                </w:div>
                                <w:div w:id="1925722751">
                                  <w:marLeft w:val="0"/>
                                  <w:marRight w:val="0"/>
                                  <w:marTop w:val="0"/>
                                  <w:marBottom w:val="0"/>
                                  <w:divBdr>
                                    <w:top w:val="single" w:sz="2" w:space="1" w:color="FFFFFF"/>
                                    <w:left w:val="single" w:sz="2" w:space="11" w:color="FFFFFF"/>
                                    <w:bottom w:val="single" w:sz="2" w:space="1" w:color="FFFFFF"/>
                                    <w:right w:val="single" w:sz="2" w:space="4" w:color="FFFFFF"/>
                                  </w:divBdr>
                                  <w:divsChild>
                                    <w:div w:id="1590234353">
                                      <w:marLeft w:val="0"/>
                                      <w:marRight w:val="0"/>
                                      <w:marTop w:val="0"/>
                                      <w:marBottom w:val="0"/>
                                      <w:divBdr>
                                        <w:top w:val="none" w:sz="0" w:space="0" w:color="auto"/>
                                        <w:left w:val="none" w:sz="0" w:space="0" w:color="auto"/>
                                        <w:bottom w:val="none" w:sz="0" w:space="0" w:color="auto"/>
                                        <w:right w:val="none" w:sz="0" w:space="0" w:color="auto"/>
                                      </w:divBdr>
                                    </w:div>
                                  </w:divsChild>
                                </w:div>
                                <w:div w:id="1133593107">
                                  <w:marLeft w:val="0"/>
                                  <w:marRight w:val="0"/>
                                  <w:marTop w:val="0"/>
                                  <w:marBottom w:val="0"/>
                                  <w:divBdr>
                                    <w:top w:val="single" w:sz="2" w:space="1" w:color="FFFFFF"/>
                                    <w:left w:val="single" w:sz="2" w:space="11" w:color="FFFFFF"/>
                                    <w:bottom w:val="single" w:sz="2" w:space="1" w:color="FFFFFF"/>
                                    <w:right w:val="single" w:sz="2" w:space="4" w:color="FFFFFF"/>
                                  </w:divBdr>
                                  <w:divsChild>
                                    <w:div w:id="1475297670">
                                      <w:marLeft w:val="0"/>
                                      <w:marRight w:val="0"/>
                                      <w:marTop w:val="0"/>
                                      <w:marBottom w:val="0"/>
                                      <w:divBdr>
                                        <w:top w:val="none" w:sz="0" w:space="0" w:color="auto"/>
                                        <w:left w:val="none" w:sz="0" w:space="0" w:color="auto"/>
                                        <w:bottom w:val="none" w:sz="0" w:space="0" w:color="auto"/>
                                        <w:right w:val="none" w:sz="0" w:space="0" w:color="auto"/>
                                      </w:divBdr>
                                    </w:div>
                                  </w:divsChild>
                                </w:div>
                                <w:div w:id="1819956113">
                                  <w:marLeft w:val="0"/>
                                  <w:marRight w:val="0"/>
                                  <w:marTop w:val="0"/>
                                  <w:marBottom w:val="0"/>
                                  <w:divBdr>
                                    <w:top w:val="single" w:sz="2" w:space="1" w:color="FFFFFF"/>
                                    <w:left w:val="single" w:sz="2" w:space="11" w:color="FFFFFF"/>
                                    <w:bottom w:val="single" w:sz="2" w:space="1" w:color="FFFFFF"/>
                                    <w:right w:val="single" w:sz="2" w:space="4" w:color="FFFFFF"/>
                                  </w:divBdr>
                                  <w:divsChild>
                                    <w:div w:id="1579169852">
                                      <w:marLeft w:val="0"/>
                                      <w:marRight w:val="0"/>
                                      <w:marTop w:val="0"/>
                                      <w:marBottom w:val="0"/>
                                      <w:divBdr>
                                        <w:top w:val="none" w:sz="0" w:space="0" w:color="auto"/>
                                        <w:left w:val="none" w:sz="0" w:space="0" w:color="auto"/>
                                        <w:bottom w:val="none" w:sz="0" w:space="0" w:color="auto"/>
                                        <w:right w:val="none" w:sz="0" w:space="0" w:color="auto"/>
                                      </w:divBdr>
                                    </w:div>
                                  </w:divsChild>
                                </w:div>
                                <w:div w:id="723065304">
                                  <w:marLeft w:val="0"/>
                                  <w:marRight w:val="0"/>
                                  <w:marTop w:val="0"/>
                                  <w:marBottom w:val="0"/>
                                  <w:divBdr>
                                    <w:top w:val="single" w:sz="2" w:space="1" w:color="FFFFFF"/>
                                    <w:left w:val="single" w:sz="2" w:space="11" w:color="FFFFFF"/>
                                    <w:bottom w:val="single" w:sz="2" w:space="4" w:color="FFFFFF"/>
                                    <w:right w:val="single" w:sz="2" w:space="4" w:color="FFFFFF"/>
                                  </w:divBdr>
                                  <w:divsChild>
                                    <w:div w:id="20302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7215">
                          <w:marLeft w:val="0"/>
                          <w:marRight w:val="0"/>
                          <w:marTop w:val="0"/>
                          <w:marBottom w:val="300"/>
                          <w:divBdr>
                            <w:top w:val="none" w:sz="0" w:space="0" w:color="auto"/>
                            <w:left w:val="none" w:sz="0" w:space="0" w:color="auto"/>
                            <w:bottom w:val="none" w:sz="0" w:space="0" w:color="auto"/>
                            <w:right w:val="none" w:sz="0" w:space="0" w:color="auto"/>
                          </w:divBdr>
                          <w:divsChild>
                            <w:div w:id="1594699704">
                              <w:marLeft w:val="0"/>
                              <w:marRight w:val="0"/>
                              <w:marTop w:val="0"/>
                              <w:marBottom w:val="0"/>
                              <w:divBdr>
                                <w:top w:val="none" w:sz="0" w:space="0" w:color="auto"/>
                                <w:left w:val="none" w:sz="0" w:space="0" w:color="auto"/>
                                <w:bottom w:val="none" w:sz="0" w:space="0" w:color="auto"/>
                                <w:right w:val="none" w:sz="0" w:space="0" w:color="auto"/>
                              </w:divBdr>
                            </w:div>
                          </w:divsChild>
                        </w:div>
                        <w:div w:id="1588730804">
                          <w:marLeft w:val="0"/>
                          <w:marRight w:val="0"/>
                          <w:marTop w:val="0"/>
                          <w:marBottom w:val="300"/>
                          <w:divBdr>
                            <w:top w:val="none" w:sz="0" w:space="0" w:color="auto"/>
                            <w:left w:val="none" w:sz="0" w:space="0" w:color="auto"/>
                            <w:bottom w:val="none" w:sz="0" w:space="0" w:color="auto"/>
                            <w:right w:val="none" w:sz="0" w:space="0" w:color="auto"/>
                          </w:divBdr>
                          <w:divsChild>
                            <w:div w:id="1607733899">
                              <w:marLeft w:val="0"/>
                              <w:marRight w:val="0"/>
                              <w:marTop w:val="0"/>
                              <w:marBottom w:val="0"/>
                              <w:divBdr>
                                <w:top w:val="none" w:sz="0" w:space="0" w:color="auto"/>
                                <w:left w:val="none" w:sz="0" w:space="0" w:color="auto"/>
                                <w:bottom w:val="none" w:sz="0" w:space="0" w:color="auto"/>
                                <w:right w:val="none" w:sz="0" w:space="0" w:color="auto"/>
                              </w:divBdr>
                              <w:divsChild>
                                <w:div w:id="616640120">
                                  <w:marLeft w:val="0"/>
                                  <w:marRight w:val="0"/>
                                  <w:marTop w:val="0"/>
                                  <w:marBottom w:val="0"/>
                                  <w:divBdr>
                                    <w:top w:val="single" w:sz="2" w:space="4" w:color="FFFFFF"/>
                                    <w:left w:val="single" w:sz="2" w:space="11" w:color="FFFFFF"/>
                                    <w:bottom w:val="single" w:sz="2" w:space="1" w:color="FFFFFF"/>
                                    <w:right w:val="single" w:sz="2" w:space="4" w:color="FFFFFF"/>
                                  </w:divBdr>
                                  <w:divsChild>
                                    <w:div w:id="765660035">
                                      <w:marLeft w:val="0"/>
                                      <w:marRight w:val="0"/>
                                      <w:marTop w:val="0"/>
                                      <w:marBottom w:val="0"/>
                                      <w:divBdr>
                                        <w:top w:val="none" w:sz="0" w:space="0" w:color="auto"/>
                                        <w:left w:val="none" w:sz="0" w:space="0" w:color="auto"/>
                                        <w:bottom w:val="none" w:sz="0" w:space="0" w:color="auto"/>
                                        <w:right w:val="none" w:sz="0" w:space="0" w:color="auto"/>
                                      </w:divBdr>
                                    </w:div>
                                  </w:divsChild>
                                </w:div>
                                <w:div w:id="1790390835">
                                  <w:marLeft w:val="0"/>
                                  <w:marRight w:val="0"/>
                                  <w:marTop w:val="0"/>
                                  <w:marBottom w:val="0"/>
                                  <w:divBdr>
                                    <w:top w:val="single" w:sz="2" w:space="1" w:color="FFFFFF"/>
                                    <w:left w:val="single" w:sz="2" w:space="11" w:color="FFFFFF"/>
                                    <w:bottom w:val="single" w:sz="2" w:space="1" w:color="FFFFFF"/>
                                    <w:right w:val="single" w:sz="2" w:space="4" w:color="FFFFFF"/>
                                  </w:divBdr>
                                  <w:divsChild>
                                    <w:div w:id="948585383">
                                      <w:marLeft w:val="0"/>
                                      <w:marRight w:val="0"/>
                                      <w:marTop w:val="0"/>
                                      <w:marBottom w:val="0"/>
                                      <w:divBdr>
                                        <w:top w:val="none" w:sz="0" w:space="0" w:color="auto"/>
                                        <w:left w:val="none" w:sz="0" w:space="0" w:color="auto"/>
                                        <w:bottom w:val="none" w:sz="0" w:space="0" w:color="auto"/>
                                        <w:right w:val="none" w:sz="0" w:space="0" w:color="auto"/>
                                      </w:divBdr>
                                    </w:div>
                                  </w:divsChild>
                                </w:div>
                                <w:div w:id="385495476">
                                  <w:marLeft w:val="0"/>
                                  <w:marRight w:val="0"/>
                                  <w:marTop w:val="0"/>
                                  <w:marBottom w:val="0"/>
                                  <w:divBdr>
                                    <w:top w:val="single" w:sz="2" w:space="1" w:color="FFFFFF"/>
                                    <w:left w:val="single" w:sz="2" w:space="11" w:color="FFFFFF"/>
                                    <w:bottom w:val="single" w:sz="2" w:space="1" w:color="FFFFFF"/>
                                    <w:right w:val="single" w:sz="2" w:space="4" w:color="FFFFFF"/>
                                  </w:divBdr>
                                  <w:divsChild>
                                    <w:div w:id="1836460522">
                                      <w:marLeft w:val="0"/>
                                      <w:marRight w:val="0"/>
                                      <w:marTop w:val="0"/>
                                      <w:marBottom w:val="0"/>
                                      <w:divBdr>
                                        <w:top w:val="none" w:sz="0" w:space="0" w:color="auto"/>
                                        <w:left w:val="none" w:sz="0" w:space="0" w:color="auto"/>
                                        <w:bottom w:val="none" w:sz="0" w:space="0" w:color="auto"/>
                                        <w:right w:val="none" w:sz="0" w:space="0" w:color="auto"/>
                                      </w:divBdr>
                                    </w:div>
                                  </w:divsChild>
                                </w:div>
                                <w:div w:id="306593476">
                                  <w:marLeft w:val="0"/>
                                  <w:marRight w:val="0"/>
                                  <w:marTop w:val="0"/>
                                  <w:marBottom w:val="0"/>
                                  <w:divBdr>
                                    <w:top w:val="single" w:sz="2" w:space="1" w:color="FFFFFF"/>
                                    <w:left w:val="single" w:sz="2" w:space="11" w:color="FFFFFF"/>
                                    <w:bottom w:val="single" w:sz="2" w:space="1" w:color="FFFFFF"/>
                                    <w:right w:val="single" w:sz="2" w:space="4" w:color="FFFFFF"/>
                                  </w:divBdr>
                                  <w:divsChild>
                                    <w:div w:id="1768498139">
                                      <w:marLeft w:val="0"/>
                                      <w:marRight w:val="0"/>
                                      <w:marTop w:val="0"/>
                                      <w:marBottom w:val="0"/>
                                      <w:divBdr>
                                        <w:top w:val="none" w:sz="0" w:space="0" w:color="auto"/>
                                        <w:left w:val="none" w:sz="0" w:space="0" w:color="auto"/>
                                        <w:bottom w:val="none" w:sz="0" w:space="0" w:color="auto"/>
                                        <w:right w:val="none" w:sz="0" w:space="0" w:color="auto"/>
                                      </w:divBdr>
                                    </w:div>
                                  </w:divsChild>
                                </w:div>
                                <w:div w:id="1807622286">
                                  <w:marLeft w:val="0"/>
                                  <w:marRight w:val="0"/>
                                  <w:marTop w:val="0"/>
                                  <w:marBottom w:val="0"/>
                                  <w:divBdr>
                                    <w:top w:val="single" w:sz="2" w:space="1" w:color="FFFFFF"/>
                                    <w:left w:val="single" w:sz="2" w:space="11" w:color="FFFFFF"/>
                                    <w:bottom w:val="single" w:sz="2" w:space="1" w:color="FFFFFF"/>
                                    <w:right w:val="single" w:sz="2" w:space="4" w:color="FFFFFF"/>
                                  </w:divBdr>
                                  <w:divsChild>
                                    <w:div w:id="2027823963">
                                      <w:marLeft w:val="0"/>
                                      <w:marRight w:val="0"/>
                                      <w:marTop w:val="0"/>
                                      <w:marBottom w:val="0"/>
                                      <w:divBdr>
                                        <w:top w:val="none" w:sz="0" w:space="0" w:color="auto"/>
                                        <w:left w:val="none" w:sz="0" w:space="0" w:color="auto"/>
                                        <w:bottom w:val="none" w:sz="0" w:space="0" w:color="auto"/>
                                        <w:right w:val="none" w:sz="0" w:space="0" w:color="auto"/>
                                      </w:divBdr>
                                    </w:div>
                                  </w:divsChild>
                                </w:div>
                                <w:div w:id="1781483889">
                                  <w:marLeft w:val="0"/>
                                  <w:marRight w:val="0"/>
                                  <w:marTop w:val="0"/>
                                  <w:marBottom w:val="0"/>
                                  <w:divBdr>
                                    <w:top w:val="single" w:sz="2" w:space="1" w:color="FFFFFF"/>
                                    <w:left w:val="single" w:sz="2" w:space="11" w:color="FFFFFF"/>
                                    <w:bottom w:val="single" w:sz="2" w:space="1" w:color="FFFFFF"/>
                                    <w:right w:val="single" w:sz="2" w:space="4" w:color="FFFFFF"/>
                                  </w:divBdr>
                                  <w:divsChild>
                                    <w:div w:id="1872108452">
                                      <w:marLeft w:val="0"/>
                                      <w:marRight w:val="0"/>
                                      <w:marTop w:val="0"/>
                                      <w:marBottom w:val="0"/>
                                      <w:divBdr>
                                        <w:top w:val="none" w:sz="0" w:space="0" w:color="auto"/>
                                        <w:left w:val="none" w:sz="0" w:space="0" w:color="auto"/>
                                        <w:bottom w:val="none" w:sz="0" w:space="0" w:color="auto"/>
                                        <w:right w:val="none" w:sz="0" w:space="0" w:color="auto"/>
                                      </w:divBdr>
                                    </w:div>
                                  </w:divsChild>
                                </w:div>
                                <w:div w:id="817847232">
                                  <w:marLeft w:val="0"/>
                                  <w:marRight w:val="0"/>
                                  <w:marTop w:val="0"/>
                                  <w:marBottom w:val="0"/>
                                  <w:divBdr>
                                    <w:top w:val="single" w:sz="2" w:space="1" w:color="FFFFFF"/>
                                    <w:left w:val="single" w:sz="2" w:space="11" w:color="FFFFFF"/>
                                    <w:bottom w:val="single" w:sz="2" w:space="1" w:color="FFFFFF"/>
                                    <w:right w:val="single" w:sz="2" w:space="4" w:color="FFFFFF"/>
                                  </w:divBdr>
                                  <w:divsChild>
                                    <w:div w:id="329648500">
                                      <w:marLeft w:val="0"/>
                                      <w:marRight w:val="0"/>
                                      <w:marTop w:val="0"/>
                                      <w:marBottom w:val="0"/>
                                      <w:divBdr>
                                        <w:top w:val="none" w:sz="0" w:space="0" w:color="auto"/>
                                        <w:left w:val="none" w:sz="0" w:space="0" w:color="auto"/>
                                        <w:bottom w:val="none" w:sz="0" w:space="0" w:color="auto"/>
                                        <w:right w:val="none" w:sz="0" w:space="0" w:color="auto"/>
                                      </w:divBdr>
                                    </w:div>
                                  </w:divsChild>
                                </w:div>
                                <w:div w:id="1713963646">
                                  <w:marLeft w:val="0"/>
                                  <w:marRight w:val="0"/>
                                  <w:marTop w:val="0"/>
                                  <w:marBottom w:val="0"/>
                                  <w:divBdr>
                                    <w:top w:val="single" w:sz="2" w:space="1" w:color="FFFFFF"/>
                                    <w:left w:val="single" w:sz="2" w:space="11" w:color="FFFFFF"/>
                                    <w:bottom w:val="single" w:sz="2" w:space="1" w:color="FFFFFF"/>
                                    <w:right w:val="single" w:sz="2" w:space="4" w:color="FFFFFF"/>
                                  </w:divBdr>
                                  <w:divsChild>
                                    <w:div w:id="1997491451">
                                      <w:marLeft w:val="0"/>
                                      <w:marRight w:val="0"/>
                                      <w:marTop w:val="0"/>
                                      <w:marBottom w:val="0"/>
                                      <w:divBdr>
                                        <w:top w:val="none" w:sz="0" w:space="0" w:color="auto"/>
                                        <w:left w:val="none" w:sz="0" w:space="0" w:color="auto"/>
                                        <w:bottom w:val="none" w:sz="0" w:space="0" w:color="auto"/>
                                        <w:right w:val="none" w:sz="0" w:space="0" w:color="auto"/>
                                      </w:divBdr>
                                    </w:div>
                                  </w:divsChild>
                                </w:div>
                                <w:div w:id="234323011">
                                  <w:marLeft w:val="0"/>
                                  <w:marRight w:val="0"/>
                                  <w:marTop w:val="0"/>
                                  <w:marBottom w:val="0"/>
                                  <w:divBdr>
                                    <w:top w:val="single" w:sz="2" w:space="1" w:color="FFFFFF"/>
                                    <w:left w:val="single" w:sz="2" w:space="11" w:color="FFFFFF"/>
                                    <w:bottom w:val="single" w:sz="2" w:space="1" w:color="FFFFFF"/>
                                    <w:right w:val="single" w:sz="2" w:space="4" w:color="FFFFFF"/>
                                  </w:divBdr>
                                  <w:divsChild>
                                    <w:div w:id="698550716">
                                      <w:marLeft w:val="0"/>
                                      <w:marRight w:val="0"/>
                                      <w:marTop w:val="0"/>
                                      <w:marBottom w:val="0"/>
                                      <w:divBdr>
                                        <w:top w:val="none" w:sz="0" w:space="0" w:color="auto"/>
                                        <w:left w:val="none" w:sz="0" w:space="0" w:color="auto"/>
                                        <w:bottom w:val="none" w:sz="0" w:space="0" w:color="auto"/>
                                        <w:right w:val="none" w:sz="0" w:space="0" w:color="auto"/>
                                      </w:divBdr>
                                    </w:div>
                                  </w:divsChild>
                                </w:div>
                                <w:div w:id="1005790983">
                                  <w:marLeft w:val="0"/>
                                  <w:marRight w:val="0"/>
                                  <w:marTop w:val="0"/>
                                  <w:marBottom w:val="0"/>
                                  <w:divBdr>
                                    <w:top w:val="single" w:sz="2" w:space="1" w:color="FFFFFF"/>
                                    <w:left w:val="single" w:sz="2" w:space="11" w:color="FFFFFF"/>
                                    <w:bottom w:val="single" w:sz="2" w:space="1" w:color="FFFFFF"/>
                                    <w:right w:val="single" w:sz="2" w:space="4" w:color="FFFFFF"/>
                                  </w:divBdr>
                                  <w:divsChild>
                                    <w:div w:id="1172600899">
                                      <w:marLeft w:val="0"/>
                                      <w:marRight w:val="0"/>
                                      <w:marTop w:val="0"/>
                                      <w:marBottom w:val="0"/>
                                      <w:divBdr>
                                        <w:top w:val="none" w:sz="0" w:space="0" w:color="auto"/>
                                        <w:left w:val="none" w:sz="0" w:space="0" w:color="auto"/>
                                        <w:bottom w:val="none" w:sz="0" w:space="0" w:color="auto"/>
                                        <w:right w:val="none" w:sz="0" w:space="0" w:color="auto"/>
                                      </w:divBdr>
                                    </w:div>
                                  </w:divsChild>
                                </w:div>
                                <w:div w:id="1992520406">
                                  <w:marLeft w:val="0"/>
                                  <w:marRight w:val="0"/>
                                  <w:marTop w:val="0"/>
                                  <w:marBottom w:val="0"/>
                                  <w:divBdr>
                                    <w:top w:val="single" w:sz="2" w:space="1" w:color="FFFFFF"/>
                                    <w:left w:val="single" w:sz="2" w:space="11" w:color="FFFFFF"/>
                                    <w:bottom w:val="single" w:sz="2" w:space="1" w:color="FFFFFF"/>
                                    <w:right w:val="single" w:sz="2" w:space="4" w:color="FFFFFF"/>
                                  </w:divBdr>
                                  <w:divsChild>
                                    <w:div w:id="1288967709">
                                      <w:marLeft w:val="0"/>
                                      <w:marRight w:val="0"/>
                                      <w:marTop w:val="0"/>
                                      <w:marBottom w:val="0"/>
                                      <w:divBdr>
                                        <w:top w:val="none" w:sz="0" w:space="0" w:color="auto"/>
                                        <w:left w:val="none" w:sz="0" w:space="0" w:color="auto"/>
                                        <w:bottom w:val="none" w:sz="0" w:space="0" w:color="auto"/>
                                        <w:right w:val="none" w:sz="0" w:space="0" w:color="auto"/>
                                      </w:divBdr>
                                    </w:div>
                                  </w:divsChild>
                                </w:div>
                                <w:div w:id="607542833">
                                  <w:marLeft w:val="0"/>
                                  <w:marRight w:val="0"/>
                                  <w:marTop w:val="0"/>
                                  <w:marBottom w:val="0"/>
                                  <w:divBdr>
                                    <w:top w:val="single" w:sz="2" w:space="1" w:color="FFFFFF"/>
                                    <w:left w:val="single" w:sz="2" w:space="11" w:color="FFFFFF"/>
                                    <w:bottom w:val="single" w:sz="2" w:space="1" w:color="FFFFFF"/>
                                    <w:right w:val="single" w:sz="2" w:space="4" w:color="FFFFFF"/>
                                  </w:divBdr>
                                  <w:divsChild>
                                    <w:div w:id="782697346">
                                      <w:marLeft w:val="0"/>
                                      <w:marRight w:val="0"/>
                                      <w:marTop w:val="0"/>
                                      <w:marBottom w:val="0"/>
                                      <w:divBdr>
                                        <w:top w:val="none" w:sz="0" w:space="0" w:color="auto"/>
                                        <w:left w:val="none" w:sz="0" w:space="0" w:color="auto"/>
                                        <w:bottom w:val="none" w:sz="0" w:space="0" w:color="auto"/>
                                        <w:right w:val="none" w:sz="0" w:space="0" w:color="auto"/>
                                      </w:divBdr>
                                    </w:div>
                                  </w:divsChild>
                                </w:div>
                                <w:div w:id="599532137">
                                  <w:marLeft w:val="0"/>
                                  <w:marRight w:val="0"/>
                                  <w:marTop w:val="0"/>
                                  <w:marBottom w:val="0"/>
                                  <w:divBdr>
                                    <w:top w:val="single" w:sz="2" w:space="1" w:color="FFFFFF"/>
                                    <w:left w:val="single" w:sz="2" w:space="11" w:color="FFFFFF"/>
                                    <w:bottom w:val="single" w:sz="2" w:space="1" w:color="FFFFFF"/>
                                    <w:right w:val="single" w:sz="2" w:space="4" w:color="FFFFFF"/>
                                  </w:divBdr>
                                  <w:divsChild>
                                    <w:div w:id="555050472">
                                      <w:marLeft w:val="0"/>
                                      <w:marRight w:val="0"/>
                                      <w:marTop w:val="0"/>
                                      <w:marBottom w:val="0"/>
                                      <w:divBdr>
                                        <w:top w:val="none" w:sz="0" w:space="0" w:color="auto"/>
                                        <w:left w:val="none" w:sz="0" w:space="0" w:color="auto"/>
                                        <w:bottom w:val="none" w:sz="0" w:space="0" w:color="auto"/>
                                        <w:right w:val="none" w:sz="0" w:space="0" w:color="auto"/>
                                      </w:divBdr>
                                    </w:div>
                                  </w:divsChild>
                                </w:div>
                                <w:div w:id="890263579">
                                  <w:marLeft w:val="0"/>
                                  <w:marRight w:val="0"/>
                                  <w:marTop w:val="0"/>
                                  <w:marBottom w:val="0"/>
                                  <w:divBdr>
                                    <w:top w:val="single" w:sz="2" w:space="1" w:color="FFFFFF"/>
                                    <w:left w:val="single" w:sz="2" w:space="11" w:color="FFFFFF"/>
                                    <w:bottom w:val="single" w:sz="2" w:space="1" w:color="FFFFFF"/>
                                    <w:right w:val="single" w:sz="2" w:space="4" w:color="FFFFFF"/>
                                  </w:divBdr>
                                  <w:divsChild>
                                    <w:div w:id="887498946">
                                      <w:marLeft w:val="0"/>
                                      <w:marRight w:val="0"/>
                                      <w:marTop w:val="0"/>
                                      <w:marBottom w:val="0"/>
                                      <w:divBdr>
                                        <w:top w:val="none" w:sz="0" w:space="0" w:color="auto"/>
                                        <w:left w:val="none" w:sz="0" w:space="0" w:color="auto"/>
                                        <w:bottom w:val="none" w:sz="0" w:space="0" w:color="auto"/>
                                        <w:right w:val="none" w:sz="0" w:space="0" w:color="auto"/>
                                      </w:divBdr>
                                    </w:div>
                                  </w:divsChild>
                                </w:div>
                                <w:div w:id="1818372905">
                                  <w:marLeft w:val="0"/>
                                  <w:marRight w:val="0"/>
                                  <w:marTop w:val="0"/>
                                  <w:marBottom w:val="0"/>
                                  <w:divBdr>
                                    <w:top w:val="single" w:sz="2" w:space="1" w:color="FFFFFF"/>
                                    <w:left w:val="single" w:sz="2" w:space="11" w:color="FFFFFF"/>
                                    <w:bottom w:val="single" w:sz="2" w:space="1" w:color="FFFFFF"/>
                                    <w:right w:val="single" w:sz="2" w:space="4" w:color="FFFFFF"/>
                                  </w:divBdr>
                                  <w:divsChild>
                                    <w:div w:id="923562995">
                                      <w:marLeft w:val="0"/>
                                      <w:marRight w:val="0"/>
                                      <w:marTop w:val="0"/>
                                      <w:marBottom w:val="0"/>
                                      <w:divBdr>
                                        <w:top w:val="none" w:sz="0" w:space="0" w:color="auto"/>
                                        <w:left w:val="none" w:sz="0" w:space="0" w:color="auto"/>
                                        <w:bottom w:val="none" w:sz="0" w:space="0" w:color="auto"/>
                                        <w:right w:val="none" w:sz="0" w:space="0" w:color="auto"/>
                                      </w:divBdr>
                                    </w:div>
                                  </w:divsChild>
                                </w:div>
                                <w:div w:id="1448235391">
                                  <w:marLeft w:val="0"/>
                                  <w:marRight w:val="0"/>
                                  <w:marTop w:val="0"/>
                                  <w:marBottom w:val="0"/>
                                  <w:divBdr>
                                    <w:top w:val="single" w:sz="2" w:space="1" w:color="FFFFFF"/>
                                    <w:left w:val="single" w:sz="2" w:space="11" w:color="FFFFFF"/>
                                    <w:bottom w:val="single" w:sz="2" w:space="1" w:color="FFFFFF"/>
                                    <w:right w:val="single" w:sz="2" w:space="4" w:color="FFFFFF"/>
                                  </w:divBdr>
                                  <w:divsChild>
                                    <w:div w:id="1321542711">
                                      <w:marLeft w:val="0"/>
                                      <w:marRight w:val="0"/>
                                      <w:marTop w:val="0"/>
                                      <w:marBottom w:val="0"/>
                                      <w:divBdr>
                                        <w:top w:val="none" w:sz="0" w:space="0" w:color="auto"/>
                                        <w:left w:val="none" w:sz="0" w:space="0" w:color="auto"/>
                                        <w:bottom w:val="none" w:sz="0" w:space="0" w:color="auto"/>
                                        <w:right w:val="none" w:sz="0" w:space="0" w:color="auto"/>
                                      </w:divBdr>
                                    </w:div>
                                  </w:divsChild>
                                </w:div>
                                <w:div w:id="1392314468">
                                  <w:marLeft w:val="0"/>
                                  <w:marRight w:val="0"/>
                                  <w:marTop w:val="0"/>
                                  <w:marBottom w:val="0"/>
                                  <w:divBdr>
                                    <w:top w:val="single" w:sz="2" w:space="1" w:color="FFFFFF"/>
                                    <w:left w:val="single" w:sz="2" w:space="11" w:color="FFFFFF"/>
                                    <w:bottom w:val="single" w:sz="2" w:space="1" w:color="FFFFFF"/>
                                    <w:right w:val="single" w:sz="2" w:space="4" w:color="FFFFFF"/>
                                  </w:divBdr>
                                  <w:divsChild>
                                    <w:div w:id="78871953">
                                      <w:marLeft w:val="0"/>
                                      <w:marRight w:val="0"/>
                                      <w:marTop w:val="0"/>
                                      <w:marBottom w:val="0"/>
                                      <w:divBdr>
                                        <w:top w:val="none" w:sz="0" w:space="0" w:color="auto"/>
                                        <w:left w:val="none" w:sz="0" w:space="0" w:color="auto"/>
                                        <w:bottom w:val="none" w:sz="0" w:space="0" w:color="auto"/>
                                        <w:right w:val="none" w:sz="0" w:space="0" w:color="auto"/>
                                      </w:divBdr>
                                    </w:div>
                                  </w:divsChild>
                                </w:div>
                                <w:div w:id="370420768">
                                  <w:marLeft w:val="0"/>
                                  <w:marRight w:val="0"/>
                                  <w:marTop w:val="0"/>
                                  <w:marBottom w:val="0"/>
                                  <w:divBdr>
                                    <w:top w:val="single" w:sz="2" w:space="1" w:color="FFFFFF"/>
                                    <w:left w:val="single" w:sz="2" w:space="11" w:color="FFFFFF"/>
                                    <w:bottom w:val="single" w:sz="2" w:space="1" w:color="FFFFFF"/>
                                    <w:right w:val="single" w:sz="2" w:space="4" w:color="FFFFFF"/>
                                  </w:divBdr>
                                  <w:divsChild>
                                    <w:div w:id="16390616">
                                      <w:marLeft w:val="0"/>
                                      <w:marRight w:val="0"/>
                                      <w:marTop w:val="0"/>
                                      <w:marBottom w:val="0"/>
                                      <w:divBdr>
                                        <w:top w:val="none" w:sz="0" w:space="0" w:color="auto"/>
                                        <w:left w:val="none" w:sz="0" w:space="0" w:color="auto"/>
                                        <w:bottom w:val="none" w:sz="0" w:space="0" w:color="auto"/>
                                        <w:right w:val="none" w:sz="0" w:space="0" w:color="auto"/>
                                      </w:divBdr>
                                    </w:div>
                                  </w:divsChild>
                                </w:div>
                                <w:div w:id="1247299371">
                                  <w:marLeft w:val="0"/>
                                  <w:marRight w:val="0"/>
                                  <w:marTop w:val="0"/>
                                  <w:marBottom w:val="0"/>
                                  <w:divBdr>
                                    <w:top w:val="single" w:sz="2" w:space="1" w:color="FFFFFF"/>
                                    <w:left w:val="single" w:sz="2" w:space="11" w:color="FFFFFF"/>
                                    <w:bottom w:val="single" w:sz="2" w:space="1" w:color="FFFFFF"/>
                                    <w:right w:val="single" w:sz="2" w:space="4" w:color="FFFFFF"/>
                                  </w:divBdr>
                                  <w:divsChild>
                                    <w:div w:id="1392072315">
                                      <w:marLeft w:val="0"/>
                                      <w:marRight w:val="0"/>
                                      <w:marTop w:val="0"/>
                                      <w:marBottom w:val="0"/>
                                      <w:divBdr>
                                        <w:top w:val="none" w:sz="0" w:space="0" w:color="auto"/>
                                        <w:left w:val="none" w:sz="0" w:space="0" w:color="auto"/>
                                        <w:bottom w:val="none" w:sz="0" w:space="0" w:color="auto"/>
                                        <w:right w:val="none" w:sz="0" w:space="0" w:color="auto"/>
                                      </w:divBdr>
                                    </w:div>
                                  </w:divsChild>
                                </w:div>
                                <w:div w:id="2141259412">
                                  <w:marLeft w:val="0"/>
                                  <w:marRight w:val="0"/>
                                  <w:marTop w:val="0"/>
                                  <w:marBottom w:val="0"/>
                                  <w:divBdr>
                                    <w:top w:val="single" w:sz="2" w:space="1" w:color="FFFFFF"/>
                                    <w:left w:val="single" w:sz="2" w:space="11" w:color="FFFFFF"/>
                                    <w:bottom w:val="single" w:sz="2" w:space="1" w:color="FFFFFF"/>
                                    <w:right w:val="single" w:sz="2" w:space="4" w:color="FFFFFF"/>
                                  </w:divBdr>
                                  <w:divsChild>
                                    <w:div w:id="1211260377">
                                      <w:marLeft w:val="0"/>
                                      <w:marRight w:val="0"/>
                                      <w:marTop w:val="0"/>
                                      <w:marBottom w:val="0"/>
                                      <w:divBdr>
                                        <w:top w:val="none" w:sz="0" w:space="0" w:color="auto"/>
                                        <w:left w:val="none" w:sz="0" w:space="0" w:color="auto"/>
                                        <w:bottom w:val="none" w:sz="0" w:space="0" w:color="auto"/>
                                        <w:right w:val="none" w:sz="0" w:space="0" w:color="auto"/>
                                      </w:divBdr>
                                    </w:div>
                                  </w:divsChild>
                                </w:div>
                                <w:div w:id="338432874">
                                  <w:marLeft w:val="0"/>
                                  <w:marRight w:val="0"/>
                                  <w:marTop w:val="0"/>
                                  <w:marBottom w:val="0"/>
                                  <w:divBdr>
                                    <w:top w:val="single" w:sz="2" w:space="1" w:color="FFFFFF"/>
                                    <w:left w:val="single" w:sz="2" w:space="11" w:color="FFFFFF"/>
                                    <w:bottom w:val="single" w:sz="2" w:space="1" w:color="FFFFFF"/>
                                    <w:right w:val="single" w:sz="2" w:space="4" w:color="FFFFFF"/>
                                  </w:divBdr>
                                  <w:divsChild>
                                    <w:div w:id="1971351493">
                                      <w:marLeft w:val="0"/>
                                      <w:marRight w:val="0"/>
                                      <w:marTop w:val="0"/>
                                      <w:marBottom w:val="0"/>
                                      <w:divBdr>
                                        <w:top w:val="none" w:sz="0" w:space="0" w:color="auto"/>
                                        <w:left w:val="none" w:sz="0" w:space="0" w:color="auto"/>
                                        <w:bottom w:val="none" w:sz="0" w:space="0" w:color="auto"/>
                                        <w:right w:val="none" w:sz="0" w:space="0" w:color="auto"/>
                                      </w:divBdr>
                                    </w:div>
                                  </w:divsChild>
                                </w:div>
                                <w:div w:id="445926149">
                                  <w:marLeft w:val="0"/>
                                  <w:marRight w:val="0"/>
                                  <w:marTop w:val="0"/>
                                  <w:marBottom w:val="0"/>
                                  <w:divBdr>
                                    <w:top w:val="single" w:sz="2" w:space="1" w:color="FFFFFF"/>
                                    <w:left w:val="single" w:sz="2" w:space="11" w:color="FFFFFF"/>
                                    <w:bottom w:val="single" w:sz="2" w:space="1" w:color="FFFFFF"/>
                                    <w:right w:val="single" w:sz="2" w:space="4" w:color="FFFFFF"/>
                                  </w:divBdr>
                                  <w:divsChild>
                                    <w:div w:id="1617173403">
                                      <w:marLeft w:val="0"/>
                                      <w:marRight w:val="0"/>
                                      <w:marTop w:val="0"/>
                                      <w:marBottom w:val="0"/>
                                      <w:divBdr>
                                        <w:top w:val="none" w:sz="0" w:space="0" w:color="auto"/>
                                        <w:left w:val="none" w:sz="0" w:space="0" w:color="auto"/>
                                        <w:bottom w:val="none" w:sz="0" w:space="0" w:color="auto"/>
                                        <w:right w:val="none" w:sz="0" w:space="0" w:color="auto"/>
                                      </w:divBdr>
                                    </w:div>
                                  </w:divsChild>
                                </w:div>
                                <w:div w:id="1825119188">
                                  <w:marLeft w:val="0"/>
                                  <w:marRight w:val="0"/>
                                  <w:marTop w:val="0"/>
                                  <w:marBottom w:val="0"/>
                                  <w:divBdr>
                                    <w:top w:val="single" w:sz="2" w:space="1" w:color="FFFFFF"/>
                                    <w:left w:val="single" w:sz="2" w:space="11" w:color="FFFFFF"/>
                                    <w:bottom w:val="single" w:sz="2" w:space="1" w:color="FFFFFF"/>
                                    <w:right w:val="single" w:sz="2" w:space="4" w:color="FFFFFF"/>
                                  </w:divBdr>
                                  <w:divsChild>
                                    <w:div w:id="209463875">
                                      <w:marLeft w:val="0"/>
                                      <w:marRight w:val="0"/>
                                      <w:marTop w:val="0"/>
                                      <w:marBottom w:val="0"/>
                                      <w:divBdr>
                                        <w:top w:val="none" w:sz="0" w:space="0" w:color="auto"/>
                                        <w:left w:val="none" w:sz="0" w:space="0" w:color="auto"/>
                                        <w:bottom w:val="none" w:sz="0" w:space="0" w:color="auto"/>
                                        <w:right w:val="none" w:sz="0" w:space="0" w:color="auto"/>
                                      </w:divBdr>
                                    </w:div>
                                  </w:divsChild>
                                </w:div>
                                <w:div w:id="1538157700">
                                  <w:marLeft w:val="0"/>
                                  <w:marRight w:val="0"/>
                                  <w:marTop w:val="0"/>
                                  <w:marBottom w:val="0"/>
                                  <w:divBdr>
                                    <w:top w:val="single" w:sz="2" w:space="1" w:color="FFFFFF"/>
                                    <w:left w:val="single" w:sz="2" w:space="11" w:color="FFFFFF"/>
                                    <w:bottom w:val="single" w:sz="2" w:space="1" w:color="FFFFFF"/>
                                    <w:right w:val="single" w:sz="2" w:space="4" w:color="FFFFFF"/>
                                  </w:divBdr>
                                  <w:divsChild>
                                    <w:div w:id="589856199">
                                      <w:marLeft w:val="0"/>
                                      <w:marRight w:val="0"/>
                                      <w:marTop w:val="0"/>
                                      <w:marBottom w:val="0"/>
                                      <w:divBdr>
                                        <w:top w:val="none" w:sz="0" w:space="0" w:color="auto"/>
                                        <w:left w:val="none" w:sz="0" w:space="0" w:color="auto"/>
                                        <w:bottom w:val="none" w:sz="0" w:space="0" w:color="auto"/>
                                        <w:right w:val="none" w:sz="0" w:space="0" w:color="auto"/>
                                      </w:divBdr>
                                    </w:div>
                                  </w:divsChild>
                                </w:div>
                                <w:div w:id="744839638">
                                  <w:marLeft w:val="0"/>
                                  <w:marRight w:val="0"/>
                                  <w:marTop w:val="0"/>
                                  <w:marBottom w:val="0"/>
                                  <w:divBdr>
                                    <w:top w:val="single" w:sz="2" w:space="1" w:color="FFFFFF"/>
                                    <w:left w:val="single" w:sz="2" w:space="11" w:color="FFFFFF"/>
                                    <w:bottom w:val="single" w:sz="2" w:space="1" w:color="FFFFFF"/>
                                    <w:right w:val="single" w:sz="2" w:space="4" w:color="FFFFFF"/>
                                  </w:divBdr>
                                  <w:divsChild>
                                    <w:div w:id="859659452">
                                      <w:marLeft w:val="0"/>
                                      <w:marRight w:val="0"/>
                                      <w:marTop w:val="0"/>
                                      <w:marBottom w:val="0"/>
                                      <w:divBdr>
                                        <w:top w:val="none" w:sz="0" w:space="0" w:color="auto"/>
                                        <w:left w:val="none" w:sz="0" w:space="0" w:color="auto"/>
                                        <w:bottom w:val="none" w:sz="0" w:space="0" w:color="auto"/>
                                        <w:right w:val="none" w:sz="0" w:space="0" w:color="auto"/>
                                      </w:divBdr>
                                    </w:div>
                                  </w:divsChild>
                                </w:div>
                                <w:div w:id="1714886963">
                                  <w:marLeft w:val="0"/>
                                  <w:marRight w:val="0"/>
                                  <w:marTop w:val="0"/>
                                  <w:marBottom w:val="0"/>
                                  <w:divBdr>
                                    <w:top w:val="single" w:sz="2" w:space="1" w:color="FFFFFF"/>
                                    <w:left w:val="single" w:sz="2" w:space="11" w:color="FFFFFF"/>
                                    <w:bottom w:val="single" w:sz="2" w:space="1" w:color="FFFFFF"/>
                                    <w:right w:val="single" w:sz="2" w:space="4" w:color="FFFFFF"/>
                                  </w:divBdr>
                                  <w:divsChild>
                                    <w:div w:id="72316892">
                                      <w:marLeft w:val="0"/>
                                      <w:marRight w:val="0"/>
                                      <w:marTop w:val="0"/>
                                      <w:marBottom w:val="0"/>
                                      <w:divBdr>
                                        <w:top w:val="none" w:sz="0" w:space="0" w:color="auto"/>
                                        <w:left w:val="none" w:sz="0" w:space="0" w:color="auto"/>
                                        <w:bottom w:val="none" w:sz="0" w:space="0" w:color="auto"/>
                                        <w:right w:val="none" w:sz="0" w:space="0" w:color="auto"/>
                                      </w:divBdr>
                                    </w:div>
                                  </w:divsChild>
                                </w:div>
                                <w:div w:id="688028281">
                                  <w:marLeft w:val="0"/>
                                  <w:marRight w:val="0"/>
                                  <w:marTop w:val="0"/>
                                  <w:marBottom w:val="0"/>
                                  <w:divBdr>
                                    <w:top w:val="single" w:sz="2" w:space="1" w:color="FFFFFF"/>
                                    <w:left w:val="single" w:sz="2" w:space="11" w:color="FFFFFF"/>
                                    <w:bottom w:val="single" w:sz="2" w:space="1" w:color="FFFFFF"/>
                                    <w:right w:val="single" w:sz="2" w:space="4" w:color="FFFFFF"/>
                                  </w:divBdr>
                                  <w:divsChild>
                                    <w:div w:id="1389643318">
                                      <w:marLeft w:val="0"/>
                                      <w:marRight w:val="0"/>
                                      <w:marTop w:val="0"/>
                                      <w:marBottom w:val="0"/>
                                      <w:divBdr>
                                        <w:top w:val="none" w:sz="0" w:space="0" w:color="auto"/>
                                        <w:left w:val="none" w:sz="0" w:space="0" w:color="auto"/>
                                        <w:bottom w:val="none" w:sz="0" w:space="0" w:color="auto"/>
                                        <w:right w:val="none" w:sz="0" w:space="0" w:color="auto"/>
                                      </w:divBdr>
                                    </w:div>
                                  </w:divsChild>
                                </w:div>
                                <w:div w:id="948438662">
                                  <w:marLeft w:val="0"/>
                                  <w:marRight w:val="0"/>
                                  <w:marTop w:val="0"/>
                                  <w:marBottom w:val="0"/>
                                  <w:divBdr>
                                    <w:top w:val="single" w:sz="2" w:space="1" w:color="FFFFFF"/>
                                    <w:left w:val="single" w:sz="2" w:space="11" w:color="FFFFFF"/>
                                    <w:bottom w:val="single" w:sz="2" w:space="1" w:color="FFFFFF"/>
                                    <w:right w:val="single" w:sz="2" w:space="4" w:color="FFFFFF"/>
                                  </w:divBdr>
                                  <w:divsChild>
                                    <w:div w:id="851529802">
                                      <w:marLeft w:val="0"/>
                                      <w:marRight w:val="0"/>
                                      <w:marTop w:val="0"/>
                                      <w:marBottom w:val="0"/>
                                      <w:divBdr>
                                        <w:top w:val="none" w:sz="0" w:space="0" w:color="auto"/>
                                        <w:left w:val="none" w:sz="0" w:space="0" w:color="auto"/>
                                        <w:bottom w:val="none" w:sz="0" w:space="0" w:color="auto"/>
                                        <w:right w:val="none" w:sz="0" w:space="0" w:color="auto"/>
                                      </w:divBdr>
                                    </w:div>
                                  </w:divsChild>
                                </w:div>
                                <w:div w:id="370153010">
                                  <w:marLeft w:val="0"/>
                                  <w:marRight w:val="0"/>
                                  <w:marTop w:val="0"/>
                                  <w:marBottom w:val="0"/>
                                  <w:divBdr>
                                    <w:top w:val="single" w:sz="2" w:space="1" w:color="FFFFFF"/>
                                    <w:left w:val="single" w:sz="2" w:space="11" w:color="FFFFFF"/>
                                    <w:bottom w:val="single" w:sz="2" w:space="1" w:color="FFFFFF"/>
                                    <w:right w:val="single" w:sz="2" w:space="4" w:color="FFFFFF"/>
                                  </w:divBdr>
                                  <w:divsChild>
                                    <w:div w:id="1222447136">
                                      <w:marLeft w:val="0"/>
                                      <w:marRight w:val="0"/>
                                      <w:marTop w:val="0"/>
                                      <w:marBottom w:val="0"/>
                                      <w:divBdr>
                                        <w:top w:val="none" w:sz="0" w:space="0" w:color="auto"/>
                                        <w:left w:val="none" w:sz="0" w:space="0" w:color="auto"/>
                                        <w:bottom w:val="none" w:sz="0" w:space="0" w:color="auto"/>
                                        <w:right w:val="none" w:sz="0" w:space="0" w:color="auto"/>
                                      </w:divBdr>
                                    </w:div>
                                  </w:divsChild>
                                </w:div>
                                <w:div w:id="198708842">
                                  <w:marLeft w:val="0"/>
                                  <w:marRight w:val="0"/>
                                  <w:marTop w:val="0"/>
                                  <w:marBottom w:val="0"/>
                                  <w:divBdr>
                                    <w:top w:val="single" w:sz="2" w:space="1" w:color="FFFFFF"/>
                                    <w:left w:val="single" w:sz="2" w:space="11" w:color="FFFFFF"/>
                                    <w:bottom w:val="single" w:sz="2" w:space="1" w:color="FFFFFF"/>
                                    <w:right w:val="single" w:sz="2" w:space="4" w:color="FFFFFF"/>
                                  </w:divBdr>
                                  <w:divsChild>
                                    <w:div w:id="404300676">
                                      <w:marLeft w:val="0"/>
                                      <w:marRight w:val="0"/>
                                      <w:marTop w:val="0"/>
                                      <w:marBottom w:val="0"/>
                                      <w:divBdr>
                                        <w:top w:val="none" w:sz="0" w:space="0" w:color="auto"/>
                                        <w:left w:val="none" w:sz="0" w:space="0" w:color="auto"/>
                                        <w:bottom w:val="none" w:sz="0" w:space="0" w:color="auto"/>
                                        <w:right w:val="none" w:sz="0" w:space="0" w:color="auto"/>
                                      </w:divBdr>
                                    </w:div>
                                  </w:divsChild>
                                </w:div>
                                <w:div w:id="1610040012">
                                  <w:marLeft w:val="0"/>
                                  <w:marRight w:val="0"/>
                                  <w:marTop w:val="0"/>
                                  <w:marBottom w:val="0"/>
                                  <w:divBdr>
                                    <w:top w:val="single" w:sz="2" w:space="1" w:color="FFFFFF"/>
                                    <w:left w:val="single" w:sz="2" w:space="11" w:color="FFFFFF"/>
                                    <w:bottom w:val="single" w:sz="2" w:space="1" w:color="FFFFFF"/>
                                    <w:right w:val="single" w:sz="2" w:space="4" w:color="FFFFFF"/>
                                  </w:divBdr>
                                  <w:divsChild>
                                    <w:div w:id="319038092">
                                      <w:marLeft w:val="0"/>
                                      <w:marRight w:val="0"/>
                                      <w:marTop w:val="0"/>
                                      <w:marBottom w:val="0"/>
                                      <w:divBdr>
                                        <w:top w:val="none" w:sz="0" w:space="0" w:color="auto"/>
                                        <w:left w:val="none" w:sz="0" w:space="0" w:color="auto"/>
                                        <w:bottom w:val="none" w:sz="0" w:space="0" w:color="auto"/>
                                        <w:right w:val="none" w:sz="0" w:space="0" w:color="auto"/>
                                      </w:divBdr>
                                    </w:div>
                                  </w:divsChild>
                                </w:div>
                                <w:div w:id="2063366469">
                                  <w:marLeft w:val="0"/>
                                  <w:marRight w:val="0"/>
                                  <w:marTop w:val="0"/>
                                  <w:marBottom w:val="0"/>
                                  <w:divBdr>
                                    <w:top w:val="single" w:sz="2" w:space="1" w:color="FFFFFF"/>
                                    <w:left w:val="single" w:sz="2" w:space="11" w:color="FFFFFF"/>
                                    <w:bottom w:val="single" w:sz="2" w:space="1" w:color="FFFFFF"/>
                                    <w:right w:val="single" w:sz="2" w:space="4" w:color="FFFFFF"/>
                                  </w:divBdr>
                                  <w:divsChild>
                                    <w:div w:id="505949160">
                                      <w:marLeft w:val="0"/>
                                      <w:marRight w:val="0"/>
                                      <w:marTop w:val="0"/>
                                      <w:marBottom w:val="0"/>
                                      <w:divBdr>
                                        <w:top w:val="none" w:sz="0" w:space="0" w:color="auto"/>
                                        <w:left w:val="none" w:sz="0" w:space="0" w:color="auto"/>
                                        <w:bottom w:val="none" w:sz="0" w:space="0" w:color="auto"/>
                                        <w:right w:val="none" w:sz="0" w:space="0" w:color="auto"/>
                                      </w:divBdr>
                                    </w:div>
                                  </w:divsChild>
                                </w:div>
                                <w:div w:id="829447836">
                                  <w:marLeft w:val="0"/>
                                  <w:marRight w:val="0"/>
                                  <w:marTop w:val="0"/>
                                  <w:marBottom w:val="0"/>
                                  <w:divBdr>
                                    <w:top w:val="single" w:sz="2" w:space="1" w:color="FFFFFF"/>
                                    <w:left w:val="single" w:sz="2" w:space="11" w:color="FFFFFF"/>
                                    <w:bottom w:val="single" w:sz="2" w:space="1" w:color="FFFFFF"/>
                                    <w:right w:val="single" w:sz="2" w:space="4" w:color="FFFFFF"/>
                                  </w:divBdr>
                                  <w:divsChild>
                                    <w:div w:id="1824084285">
                                      <w:marLeft w:val="0"/>
                                      <w:marRight w:val="0"/>
                                      <w:marTop w:val="0"/>
                                      <w:marBottom w:val="0"/>
                                      <w:divBdr>
                                        <w:top w:val="none" w:sz="0" w:space="0" w:color="auto"/>
                                        <w:left w:val="none" w:sz="0" w:space="0" w:color="auto"/>
                                        <w:bottom w:val="none" w:sz="0" w:space="0" w:color="auto"/>
                                        <w:right w:val="none" w:sz="0" w:space="0" w:color="auto"/>
                                      </w:divBdr>
                                    </w:div>
                                  </w:divsChild>
                                </w:div>
                                <w:div w:id="1997341289">
                                  <w:marLeft w:val="0"/>
                                  <w:marRight w:val="0"/>
                                  <w:marTop w:val="0"/>
                                  <w:marBottom w:val="0"/>
                                  <w:divBdr>
                                    <w:top w:val="single" w:sz="2" w:space="1" w:color="FFFFFF"/>
                                    <w:left w:val="single" w:sz="2" w:space="11" w:color="FFFFFF"/>
                                    <w:bottom w:val="single" w:sz="2" w:space="1" w:color="FFFFFF"/>
                                    <w:right w:val="single" w:sz="2" w:space="4" w:color="FFFFFF"/>
                                  </w:divBdr>
                                  <w:divsChild>
                                    <w:div w:id="834370945">
                                      <w:marLeft w:val="0"/>
                                      <w:marRight w:val="0"/>
                                      <w:marTop w:val="0"/>
                                      <w:marBottom w:val="0"/>
                                      <w:divBdr>
                                        <w:top w:val="none" w:sz="0" w:space="0" w:color="auto"/>
                                        <w:left w:val="none" w:sz="0" w:space="0" w:color="auto"/>
                                        <w:bottom w:val="none" w:sz="0" w:space="0" w:color="auto"/>
                                        <w:right w:val="none" w:sz="0" w:space="0" w:color="auto"/>
                                      </w:divBdr>
                                    </w:div>
                                  </w:divsChild>
                                </w:div>
                                <w:div w:id="1973945627">
                                  <w:marLeft w:val="0"/>
                                  <w:marRight w:val="0"/>
                                  <w:marTop w:val="0"/>
                                  <w:marBottom w:val="0"/>
                                  <w:divBdr>
                                    <w:top w:val="single" w:sz="2" w:space="1" w:color="FFFFFF"/>
                                    <w:left w:val="single" w:sz="2" w:space="11" w:color="FFFFFF"/>
                                    <w:bottom w:val="single" w:sz="2" w:space="4" w:color="FFFFFF"/>
                                    <w:right w:val="single" w:sz="2" w:space="4" w:color="FFFFFF"/>
                                  </w:divBdr>
                                  <w:divsChild>
                                    <w:div w:id="105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9570">
                  <w:marLeft w:val="0"/>
                  <w:marRight w:val="63"/>
                  <w:marTop w:val="0"/>
                  <w:marBottom w:val="0"/>
                  <w:divBdr>
                    <w:top w:val="none" w:sz="0" w:space="0" w:color="auto"/>
                    <w:left w:val="none" w:sz="0" w:space="0" w:color="auto"/>
                    <w:bottom w:val="none" w:sz="0" w:space="0" w:color="auto"/>
                    <w:right w:val="none" w:sz="0" w:space="0" w:color="auto"/>
                  </w:divBdr>
                  <w:divsChild>
                    <w:div w:id="1353529996">
                      <w:marLeft w:val="0"/>
                      <w:marRight w:val="0"/>
                      <w:marTop w:val="0"/>
                      <w:marBottom w:val="0"/>
                      <w:divBdr>
                        <w:top w:val="none" w:sz="0" w:space="0" w:color="auto"/>
                        <w:left w:val="none" w:sz="0" w:space="0" w:color="auto"/>
                        <w:bottom w:val="none" w:sz="0" w:space="0" w:color="auto"/>
                        <w:right w:val="none" w:sz="0" w:space="0" w:color="auto"/>
                      </w:divBdr>
                    </w:div>
                  </w:divsChild>
                </w:div>
                <w:div w:id="1056780409">
                  <w:marLeft w:val="63"/>
                  <w:marRight w:val="0"/>
                  <w:marTop w:val="0"/>
                  <w:marBottom w:val="0"/>
                  <w:divBdr>
                    <w:top w:val="none" w:sz="0" w:space="0" w:color="auto"/>
                    <w:left w:val="none" w:sz="0" w:space="0" w:color="auto"/>
                    <w:bottom w:val="none" w:sz="0" w:space="0" w:color="auto"/>
                    <w:right w:val="none" w:sz="0" w:space="0" w:color="auto"/>
                  </w:divBdr>
                  <w:divsChild>
                    <w:div w:id="1989894346">
                      <w:marLeft w:val="0"/>
                      <w:marRight w:val="0"/>
                      <w:marTop w:val="0"/>
                      <w:marBottom w:val="0"/>
                      <w:divBdr>
                        <w:top w:val="none" w:sz="0" w:space="0" w:color="auto"/>
                        <w:left w:val="none" w:sz="0" w:space="0" w:color="auto"/>
                        <w:bottom w:val="none" w:sz="0" w:space="0" w:color="auto"/>
                        <w:right w:val="none" w:sz="0" w:space="0" w:color="auto"/>
                      </w:divBdr>
                    </w:div>
                  </w:divsChild>
                </w:div>
                <w:div w:id="1831209952">
                  <w:marLeft w:val="0"/>
                  <w:marRight w:val="0"/>
                  <w:marTop w:val="480"/>
                  <w:marBottom w:val="0"/>
                  <w:divBdr>
                    <w:top w:val="single" w:sz="6" w:space="0" w:color="EEEEEE"/>
                    <w:left w:val="none" w:sz="0" w:space="0" w:color="auto"/>
                    <w:bottom w:val="none" w:sz="0" w:space="0" w:color="auto"/>
                    <w:right w:val="none" w:sz="0" w:space="0" w:color="auto"/>
                  </w:divBdr>
                  <w:divsChild>
                    <w:div w:id="783039285">
                      <w:marLeft w:val="0"/>
                      <w:marRight w:val="0"/>
                      <w:marTop w:val="0"/>
                      <w:marBottom w:val="0"/>
                      <w:divBdr>
                        <w:top w:val="none" w:sz="0" w:space="0" w:color="auto"/>
                        <w:left w:val="none" w:sz="0" w:space="0" w:color="auto"/>
                        <w:bottom w:val="none" w:sz="0" w:space="0" w:color="auto"/>
                        <w:right w:val="none" w:sz="0" w:space="0" w:color="auto"/>
                      </w:divBdr>
                    </w:div>
                    <w:div w:id="1145582612">
                      <w:marLeft w:val="0"/>
                      <w:marRight w:val="320"/>
                      <w:marTop w:val="0"/>
                      <w:marBottom w:val="0"/>
                      <w:divBdr>
                        <w:top w:val="none" w:sz="0" w:space="0" w:color="auto"/>
                        <w:left w:val="none" w:sz="0" w:space="0" w:color="auto"/>
                        <w:bottom w:val="none" w:sz="0" w:space="0" w:color="auto"/>
                        <w:right w:val="none" w:sz="0" w:space="0" w:color="auto"/>
                      </w:divBdr>
                    </w:div>
                    <w:div w:id="669675203">
                      <w:marLeft w:val="0"/>
                      <w:marRight w:val="0"/>
                      <w:marTop w:val="0"/>
                      <w:marBottom w:val="0"/>
                      <w:divBdr>
                        <w:top w:val="none" w:sz="0" w:space="0" w:color="auto"/>
                        <w:left w:val="none" w:sz="0" w:space="0" w:color="auto"/>
                        <w:bottom w:val="none" w:sz="0" w:space="0" w:color="auto"/>
                        <w:right w:val="none" w:sz="0" w:space="0" w:color="auto"/>
                      </w:divBdr>
                      <w:divsChild>
                        <w:div w:id="1851218213">
                          <w:marLeft w:val="0"/>
                          <w:marRight w:val="0"/>
                          <w:marTop w:val="0"/>
                          <w:marBottom w:val="0"/>
                          <w:divBdr>
                            <w:top w:val="none" w:sz="0" w:space="0" w:color="auto"/>
                            <w:left w:val="none" w:sz="0" w:space="0" w:color="auto"/>
                            <w:bottom w:val="none" w:sz="0" w:space="0" w:color="auto"/>
                            <w:right w:val="none" w:sz="0" w:space="0" w:color="auto"/>
                          </w:divBdr>
                          <w:divsChild>
                            <w:div w:id="190579038">
                              <w:marLeft w:val="0"/>
                              <w:marRight w:val="0"/>
                              <w:marTop w:val="0"/>
                              <w:marBottom w:val="0"/>
                              <w:divBdr>
                                <w:top w:val="none" w:sz="0" w:space="0" w:color="auto"/>
                                <w:left w:val="none" w:sz="0" w:space="0" w:color="auto"/>
                                <w:bottom w:val="none" w:sz="0" w:space="0" w:color="auto"/>
                                <w:right w:val="none" w:sz="0" w:space="0" w:color="auto"/>
                              </w:divBdr>
                            </w:div>
                          </w:divsChild>
                        </w:div>
                        <w:div w:id="1923298015">
                          <w:marLeft w:val="0"/>
                          <w:marRight w:val="0"/>
                          <w:marTop w:val="0"/>
                          <w:marBottom w:val="0"/>
                          <w:divBdr>
                            <w:top w:val="none" w:sz="0" w:space="0" w:color="auto"/>
                            <w:left w:val="none" w:sz="0" w:space="0" w:color="auto"/>
                            <w:bottom w:val="none" w:sz="0" w:space="0" w:color="auto"/>
                            <w:right w:val="none" w:sz="0" w:space="0" w:color="auto"/>
                          </w:divBdr>
                        </w:div>
                      </w:divsChild>
                    </w:div>
                    <w:div w:id="1222057837">
                      <w:marLeft w:val="0"/>
                      <w:marRight w:val="320"/>
                      <w:marTop w:val="0"/>
                      <w:marBottom w:val="0"/>
                      <w:divBdr>
                        <w:top w:val="none" w:sz="0" w:space="0" w:color="auto"/>
                        <w:left w:val="none" w:sz="0" w:space="0" w:color="auto"/>
                        <w:bottom w:val="none" w:sz="0" w:space="0" w:color="auto"/>
                        <w:right w:val="none" w:sz="0" w:space="0" w:color="auto"/>
                      </w:divBdr>
                    </w:div>
                    <w:div w:id="1797334510">
                      <w:marLeft w:val="0"/>
                      <w:marRight w:val="0"/>
                      <w:marTop w:val="0"/>
                      <w:marBottom w:val="0"/>
                      <w:divBdr>
                        <w:top w:val="none" w:sz="0" w:space="0" w:color="auto"/>
                        <w:left w:val="none" w:sz="0" w:space="0" w:color="auto"/>
                        <w:bottom w:val="none" w:sz="0" w:space="0" w:color="auto"/>
                        <w:right w:val="none" w:sz="0" w:space="0" w:color="auto"/>
                      </w:divBdr>
                      <w:divsChild>
                        <w:div w:id="250090590">
                          <w:marLeft w:val="0"/>
                          <w:marRight w:val="0"/>
                          <w:marTop w:val="0"/>
                          <w:marBottom w:val="0"/>
                          <w:divBdr>
                            <w:top w:val="none" w:sz="0" w:space="0" w:color="auto"/>
                            <w:left w:val="none" w:sz="0" w:space="0" w:color="auto"/>
                            <w:bottom w:val="none" w:sz="0" w:space="0" w:color="auto"/>
                            <w:right w:val="none" w:sz="0" w:space="0" w:color="auto"/>
                          </w:divBdr>
                          <w:divsChild>
                            <w:div w:id="881984696">
                              <w:marLeft w:val="0"/>
                              <w:marRight w:val="0"/>
                              <w:marTop w:val="0"/>
                              <w:marBottom w:val="0"/>
                              <w:divBdr>
                                <w:top w:val="none" w:sz="0" w:space="0" w:color="auto"/>
                                <w:left w:val="none" w:sz="0" w:space="0" w:color="auto"/>
                                <w:bottom w:val="none" w:sz="0" w:space="0" w:color="auto"/>
                                <w:right w:val="none" w:sz="0" w:space="0" w:color="auto"/>
                              </w:divBdr>
                            </w:div>
                          </w:divsChild>
                        </w:div>
                        <w:div w:id="1904948704">
                          <w:marLeft w:val="0"/>
                          <w:marRight w:val="0"/>
                          <w:marTop w:val="0"/>
                          <w:marBottom w:val="0"/>
                          <w:divBdr>
                            <w:top w:val="none" w:sz="0" w:space="0" w:color="auto"/>
                            <w:left w:val="none" w:sz="0" w:space="0" w:color="auto"/>
                            <w:bottom w:val="none" w:sz="0" w:space="0" w:color="auto"/>
                            <w:right w:val="none" w:sz="0" w:space="0" w:color="auto"/>
                          </w:divBdr>
                        </w:div>
                      </w:divsChild>
                    </w:div>
                    <w:div w:id="426073958">
                      <w:marLeft w:val="0"/>
                      <w:marRight w:val="0"/>
                      <w:marTop w:val="0"/>
                      <w:marBottom w:val="0"/>
                      <w:divBdr>
                        <w:top w:val="none" w:sz="0" w:space="0" w:color="auto"/>
                        <w:left w:val="none" w:sz="0" w:space="0" w:color="auto"/>
                        <w:bottom w:val="none" w:sz="0" w:space="0" w:color="auto"/>
                        <w:right w:val="none" w:sz="0" w:space="0" w:color="auto"/>
                      </w:divBdr>
                      <w:divsChild>
                        <w:div w:id="84602255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8373">
          <w:marLeft w:val="0"/>
          <w:marRight w:val="0"/>
          <w:marTop w:val="0"/>
          <w:marBottom w:val="0"/>
          <w:divBdr>
            <w:top w:val="single" w:sz="6" w:space="0" w:color="7A7A7A"/>
            <w:left w:val="none" w:sz="0" w:space="0" w:color="auto"/>
            <w:bottom w:val="none" w:sz="0" w:space="0" w:color="auto"/>
            <w:right w:val="none" w:sz="0" w:space="0" w:color="auto"/>
          </w:divBdr>
          <w:divsChild>
            <w:div w:id="1183939805">
              <w:marLeft w:val="0"/>
              <w:marRight w:val="0"/>
              <w:marTop w:val="0"/>
              <w:marBottom w:val="0"/>
              <w:divBdr>
                <w:top w:val="none" w:sz="0" w:space="0" w:color="auto"/>
                <w:left w:val="none" w:sz="0" w:space="0" w:color="auto"/>
                <w:bottom w:val="none" w:sz="0" w:space="0" w:color="auto"/>
                <w:right w:val="none" w:sz="0" w:space="0" w:color="auto"/>
              </w:divBdr>
              <w:divsChild>
                <w:div w:id="425032888">
                  <w:marLeft w:val="0"/>
                  <w:marRight w:val="0"/>
                  <w:marTop w:val="0"/>
                  <w:marBottom w:val="0"/>
                  <w:divBdr>
                    <w:top w:val="none" w:sz="0" w:space="0" w:color="auto"/>
                    <w:left w:val="none" w:sz="0" w:space="0" w:color="auto"/>
                    <w:bottom w:val="none" w:sz="0" w:space="0" w:color="auto"/>
                    <w:right w:val="none" w:sz="0" w:space="0" w:color="auto"/>
                  </w:divBdr>
                  <w:divsChild>
                    <w:div w:id="1985885846">
                      <w:marLeft w:val="0"/>
                      <w:marRight w:val="0"/>
                      <w:marTop w:val="0"/>
                      <w:marBottom w:val="0"/>
                      <w:divBdr>
                        <w:top w:val="none" w:sz="0" w:space="0" w:color="auto"/>
                        <w:left w:val="none" w:sz="0" w:space="0" w:color="auto"/>
                        <w:bottom w:val="none" w:sz="0" w:space="0" w:color="auto"/>
                        <w:right w:val="none" w:sz="0" w:space="0" w:color="auto"/>
                      </w:divBdr>
                      <w:divsChild>
                        <w:div w:id="2068986810">
                          <w:marLeft w:val="0"/>
                          <w:marRight w:val="0"/>
                          <w:marTop w:val="0"/>
                          <w:marBottom w:val="0"/>
                          <w:divBdr>
                            <w:top w:val="none" w:sz="0" w:space="0" w:color="auto"/>
                            <w:left w:val="none" w:sz="0" w:space="0" w:color="auto"/>
                            <w:bottom w:val="none" w:sz="0" w:space="0" w:color="auto"/>
                            <w:right w:val="none" w:sz="0" w:space="0" w:color="auto"/>
                          </w:divBdr>
                        </w:div>
                      </w:divsChild>
                    </w:div>
                    <w:div w:id="8119912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2021-06-11T02:56:00Z</dcterms:created>
  <dcterms:modified xsi:type="dcterms:W3CDTF">2021-06-11T02:58:00Z</dcterms:modified>
</cp:coreProperties>
</file>