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0D3" w:rsidRPr="002760D3" w:rsidRDefault="002760D3" w:rsidP="002760D3">
      <w:pPr>
        <w:shd w:val="clear" w:color="auto" w:fill="FFFFFF"/>
        <w:spacing w:after="48" w:line="240" w:lineRule="auto"/>
        <w:textAlignment w:val="baseline"/>
        <w:outlineLvl w:val="0"/>
        <w:rPr>
          <w:ins w:id="0" w:author="Unknown"/>
          <w:rFonts w:ascii="Segoe UI" w:eastAsia="Times New Roman" w:hAnsi="Segoe UI" w:cs="Segoe UI"/>
          <w:color w:val="3A3A3A"/>
          <w:kern w:val="36"/>
          <w:sz w:val="48"/>
          <w:szCs w:val="48"/>
          <w:lang w:eastAsia="en-IN"/>
        </w:rPr>
      </w:pPr>
      <w:ins w:id="1" w:author="Unknown">
        <w:r w:rsidRPr="002760D3">
          <w:rPr>
            <w:rFonts w:ascii="Segoe UI" w:eastAsia="Times New Roman" w:hAnsi="Segoe UI" w:cs="Segoe UI"/>
            <w:color w:val="3A3A3A"/>
            <w:kern w:val="36"/>
            <w:sz w:val="48"/>
            <w:szCs w:val="48"/>
            <w:lang w:eastAsia="en-IN"/>
          </w:rPr>
          <w:t>Mediator Design Pattern in C#</w:t>
        </w:r>
      </w:ins>
    </w:p>
    <w:p w:rsidR="002760D3" w:rsidRDefault="002760D3" w:rsidP="002760D3">
      <w:pPr>
        <w:shd w:val="clear" w:color="auto" w:fill="FFFFFF"/>
        <w:spacing w:after="0" w:line="240" w:lineRule="auto"/>
        <w:jc w:val="both"/>
        <w:textAlignment w:val="baseline"/>
        <w:rPr>
          <w:rFonts w:ascii="Segoe UI" w:eastAsia="Times New Roman" w:hAnsi="Segoe UI" w:cs="Segoe UI"/>
          <w:color w:val="212529"/>
          <w:sz w:val="23"/>
          <w:szCs w:val="23"/>
          <w:lang w:eastAsia="en-IN"/>
        </w:rPr>
      </w:pPr>
    </w:p>
    <w:p w:rsidR="002760D3" w:rsidRPr="002760D3" w:rsidRDefault="002760D3" w:rsidP="002760D3">
      <w:pPr>
        <w:shd w:val="clear" w:color="auto" w:fill="FFFFFF"/>
        <w:spacing w:after="0" w:line="240" w:lineRule="auto"/>
        <w:jc w:val="both"/>
        <w:textAlignment w:val="baseline"/>
        <w:rPr>
          <w:ins w:id="2" w:author="Unknown"/>
          <w:rFonts w:ascii="Segoe UI" w:eastAsia="Times New Roman" w:hAnsi="Segoe UI" w:cs="Segoe UI"/>
          <w:color w:val="212529"/>
          <w:sz w:val="23"/>
          <w:szCs w:val="23"/>
          <w:lang w:eastAsia="en-IN"/>
        </w:rPr>
      </w:pPr>
      <w:ins w:id="3" w:author="Unknown">
        <w:r w:rsidRPr="002760D3">
          <w:rPr>
            <w:rFonts w:ascii="Arial" w:eastAsia="Times New Roman" w:hAnsi="Arial" w:cs="Arial"/>
            <w:color w:val="000000"/>
            <w:sz w:val="23"/>
            <w:szCs w:val="23"/>
            <w:bdr w:val="none" w:sz="0" w:space="0" w:color="auto" w:frame="1"/>
            <w:lang w:eastAsia="en-IN"/>
          </w:rPr>
          <w:t>In this article, I am going to discuss the </w:t>
        </w:r>
        <w:r w:rsidRPr="002760D3">
          <w:rPr>
            <w:rFonts w:ascii="Arial" w:eastAsia="Times New Roman" w:hAnsi="Arial" w:cs="Arial"/>
            <w:b/>
            <w:bCs/>
            <w:color w:val="000000"/>
            <w:sz w:val="23"/>
            <w:szCs w:val="23"/>
            <w:bdr w:val="none" w:sz="0" w:space="0" w:color="auto" w:frame="1"/>
            <w:lang w:eastAsia="en-IN"/>
          </w:rPr>
          <w:t>Mediator Design Pattern in C#</w:t>
        </w:r>
        <w:r w:rsidRPr="002760D3">
          <w:rPr>
            <w:rFonts w:ascii="Arial" w:eastAsia="Times New Roman" w:hAnsi="Arial" w:cs="Arial"/>
            <w:color w:val="000000"/>
            <w:sz w:val="23"/>
            <w:szCs w:val="23"/>
            <w:bdr w:val="none" w:sz="0" w:space="0" w:color="auto" w:frame="1"/>
            <w:lang w:eastAsia="en-IN"/>
          </w:rPr>
          <w:t> with examples. Please read our previous article where we discussed the </w:t>
        </w:r>
        <w:r w:rsidRPr="002760D3">
          <w:rPr>
            <w:rFonts w:ascii="Arial" w:eastAsia="Times New Roman" w:hAnsi="Arial" w:cs="Arial"/>
            <w:color w:val="000000"/>
            <w:sz w:val="23"/>
            <w:szCs w:val="23"/>
            <w:bdr w:val="none" w:sz="0" w:space="0" w:color="auto" w:frame="1"/>
            <w:lang w:eastAsia="en-IN"/>
          </w:rPr>
          <w:fldChar w:fldCharType="begin"/>
        </w:r>
        <w:r w:rsidRPr="002760D3">
          <w:rPr>
            <w:rFonts w:ascii="Arial" w:eastAsia="Times New Roman" w:hAnsi="Arial" w:cs="Arial"/>
            <w:color w:val="000000"/>
            <w:sz w:val="23"/>
            <w:szCs w:val="23"/>
            <w:bdr w:val="none" w:sz="0" w:space="0" w:color="auto" w:frame="1"/>
            <w:lang w:eastAsia="en-IN"/>
          </w:rPr>
          <w:instrText xml:space="preserve"> HYPERLINK "https://dotnettutorials.net/lesson/interpreter-design-pattern/" </w:instrText>
        </w:r>
        <w:r w:rsidRPr="002760D3">
          <w:rPr>
            <w:rFonts w:ascii="Arial" w:eastAsia="Times New Roman" w:hAnsi="Arial" w:cs="Arial"/>
            <w:color w:val="000000"/>
            <w:sz w:val="23"/>
            <w:szCs w:val="23"/>
            <w:bdr w:val="none" w:sz="0" w:space="0" w:color="auto" w:frame="1"/>
            <w:lang w:eastAsia="en-IN"/>
          </w:rPr>
          <w:fldChar w:fldCharType="separate"/>
        </w:r>
        <w:r w:rsidRPr="002760D3">
          <w:rPr>
            <w:rFonts w:ascii="Arial" w:eastAsia="Times New Roman" w:hAnsi="Arial" w:cs="Arial"/>
            <w:b/>
            <w:bCs/>
            <w:color w:val="007BFF"/>
            <w:sz w:val="23"/>
            <w:szCs w:val="23"/>
            <w:bdr w:val="none" w:sz="0" w:space="0" w:color="auto" w:frame="1"/>
            <w:lang w:eastAsia="en-IN"/>
          </w:rPr>
          <w:t>Interpreter Design Pattern in C#</w:t>
        </w:r>
        <w:r w:rsidRPr="002760D3">
          <w:rPr>
            <w:rFonts w:ascii="Arial" w:eastAsia="Times New Roman" w:hAnsi="Arial" w:cs="Arial"/>
            <w:color w:val="000000"/>
            <w:sz w:val="23"/>
            <w:szCs w:val="23"/>
            <w:bdr w:val="none" w:sz="0" w:space="0" w:color="auto" w:frame="1"/>
            <w:lang w:eastAsia="en-IN"/>
          </w:rPr>
          <w:fldChar w:fldCharType="end"/>
        </w:r>
        <w:r w:rsidRPr="002760D3">
          <w:rPr>
            <w:rFonts w:ascii="Arial" w:eastAsia="Times New Roman" w:hAnsi="Arial" w:cs="Arial"/>
            <w:color w:val="000000"/>
            <w:sz w:val="23"/>
            <w:szCs w:val="23"/>
            <w:bdr w:val="none" w:sz="0" w:space="0" w:color="auto" w:frame="1"/>
            <w:lang w:eastAsia="en-IN"/>
          </w:rPr>
          <w:t> with examples. The Mediator Design Pattern falls under the category of </w:t>
        </w:r>
        <w:r w:rsidRPr="002760D3">
          <w:rPr>
            <w:rFonts w:ascii="Arial" w:eastAsia="Times New Roman" w:hAnsi="Arial" w:cs="Arial"/>
            <w:color w:val="000000"/>
            <w:sz w:val="23"/>
            <w:szCs w:val="23"/>
            <w:bdr w:val="none" w:sz="0" w:space="0" w:color="auto" w:frame="1"/>
            <w:lang w:eastAsia="en-IN"/>
          </w:rPr>
          <w:fldChar w:fldCharType="begin"/>
        </w:r>
        <w:r w:rsidRPr="002760D3">
          <w:rPr>
            <w:rFonts w:ascii="Arial" w:eastAsia="Times New Roman" w:hAnsi="Arial" w:cs="Arial"/>
            <w:color w:val="000000"/>
            <w:sz w:val="23"/>
            <w:szCs w:val="23"/>
            <w:bdr w:val="none" w:sz="0" w:space="0" w:color="auto" w:frame="1"/>
            <w:lang w:eastAsia="en-IN"/>
          </w:rPr>
          <w:instrText xml:space="preserve"> HYPERLINK "https://dotnettutorials.net/lesson/behavioral-design-pattern/" </w:instrText>
        </w:r>
        <w:r w:rsidRPr="002760D3">
          <w:rPr>
            <w:rFonts w:ascii="Arial" w:eastAsia="Times New Roman" w:hAnsi="Arial" w:cs="Arial"/>
            <w:color w:val="000000"/>
            <w:sz w:val="23"/>
            <w:szCs w:val="23"/>
            <w:bdr w:val="none" w:sz="0" w:space="0" w:color="auto" w:frame="1"/>
            <w:lang w:eastAsia="en-IN"/>
          </w:rPr>
          <w:fldChar w:fldCharType="separate"/>
        </w:r>
        <w:r w:rsidRPr="002760D3">
          <w:rPr>
            <w:rFonts w:ascii="Arial" w:eastAsia="Times New Roman" w:hAnsi="Arial" w:cs="Arial"/>
            <w:b/>
            <w:bCs/>
            <w:color w:val="007BFF"/>
            <w:sz w:val="23"/>
            <w:szCs w:val="23"/>
            <w:bdr w:val="none" w:sz="0" w:space="0" w:color="auto" w:frame="1"/>
            <w:lang w:eastAsia="en-IN"/>
          </w:rPr>
          <w:t>Behavioural Design Pattern</w:t>
        </w:r>
        <w:r w:rsidRPr="002760D3">
          <w:rPr>
            <w:rFonts w:ascii="Arial" w:eastAsia="Times New Roman" w:hAnsi="Arial" w:cs="Arial"/>
            <w:color w:val="000000"/>
            <w:sz w:val="23"/>
            <w:szCs w:val="23"/>
            <w:bdr w:val="none" w:sz="0" w:space="0" w:color="auto" w:frame="1"/>
            <w:lang w:eastAsia="en-IN"/>
          </w:rPr>
          <w:fldChar w:fldCharType="end"/>
        </w:r>
        <w:r w:rsidRPr="002760D3">
          <w:rPr>
            <w:rFonts w:ascii="Arial" w:eastAsia="Times New Roman" w:hAnsi="Arial" w:cs="Arial"/>
            <w:color w:val="000000"/>
            <w:sz w:val="23"/>
            <w:szCs w:val="23"/>
            <w:bdr w:val="none" w:sz="0" w:space="0" w:color="auto" w:frame="1"/>
            <w:lang w:eastAsia="en-IN"/>
          </w:rPr>
          <w:t>. As part of this article, we are going to discuss the following pointers in detail.</w:t>
        </w:r>
      </w:ins>
    </w:p>
    <w:p w:rsidR="002760D3" w:rsidRPr="002760D3" w:rsidRDefault="002760D3" w:rsidP="002760D3">
      <w:pPr>
        <w:numPr>
          <w:ilvl w:val="0"/>
          <w:numId w:val="3"/>
        </w:numPr>
        <w:shd w:val="clear" w:color="auto" w:fill="FFFFFF"/>
        <w:spacing w:after="0" w:line="240" w:lineRule="auto"/>
        <w:textAlignment w:val="baseline"/>
        <w:rPr>
          <w:ins w:id="4" w:author="Unknown"/>
          <w:rFonts w:ascii="Segoe UI" w:eastAsia="Times New Roman" w:hAnsi="Segoe UI" w:cs="Segoe UI"/>
          <w:color w:val="212529"/>
          <w:sz w:val="23"/>
          <w:szCs w:val="23"/>
          <w:lang w:eastAsia="en-IN"/>
        </w:rPr>
      </w:pPr>
      <w:ins w:id="5" w:author="Unknown">
        <w:r w:rsidRPr="002760D3">
          <w:rPr>
            <w:rFonts w:ascii="Arial" w:eastAsia="Times New Roman" w:hAnsi="Arial" w:cs="Arial"/>
            <w:b/>
            <w:bCs/>
            <w:color w:val="0000FF"/>
            <w:sz w:val="23"/>
            <w:szCs w:val="23"/>
            <w:bdr w:val="none" w:sz="0" w:space="0" w:color="auto" w:frame="1"/>
            <w:lang w:eastAsia="en-IN"/>
          </w:rPr>
          <w:t>What is the Mediator Design Pattern?</w:t>
        </w:r>
      </w:ins>
    </w:p>
    <w:p w:rsidR="002760D3" w:rsidRPr="002760D3" w:rsidRDefault="002760D3" w:rsidP="002760D3">
      <w:pPr>
        <w:numPr>
          <w:ilvl w:val="0"/>
          <w:numId w:val="3"/>
        </w:numPr>
        <w:shd w:val="clear" w:color="auto" w:fill="FFFFFF"/>
        <w:spacing w:after="0" w:line="240" w:lineRule="auto"/>
        <w:textAlignment w:val="baseline"/>
        <w:rPr>
          <w:ins w:id="6" w:author="Unknown"/>
          <w:rFonts w:ascii="Segoe UI" w:eastAsia="Times New Roman" w:hAnsi="Segoe UI" w:cs="Segoe UI"/>
          <w:color w:val="212529"/>
          <w:sz w:val="23"/>
          <w:szCs w:val="23"/>
          <w:lang w:eastAsia="en-IN"/>
        </w:rPr>
      </w:pPr>
      <w:ins w:id="7" w:author="Unknown">
        <w:r w:rsidRPr="002760D3">
          <w:rPr>
            <w:rFonts w:ascii="Arial" w:eastAsia="Times New Roman" w:hAnsi="Arial" w:cs="Arial"/>
            <w:b/>
            <w:bCs/>
            <w:color w:val="0000FF"/>
            <w:sz w:val="24"/>
            <w:szCs w:val="24"/>
            <w:bdr w:val="none" w:sz="0" w:space="0" w:color="auto" w:frame="1"/>
            <w:lang w:eastAsia="en-IN"/>
          </w:rPr>
          <w:t>Why do we need the Mediator Design Pattern?</w:t>
        </w:r>
      </w:ins>
    </w:p>
    <w:p w:rsidR="002760D3" w:rsidRPr="002760D3" w:rsidRDefault="002760D3" w:rsidP="002760D3">
      <w:pPr>
        <w:numPr>
          <w:ilvl w:val="0"/>
          <w:numId w:val="3"/>
        </w:numPr>
        <w:shd w:val="clear" w:color="auto" w:fill="FFFFFF"/>
        <w:spacing w:after="0" w:line="240" w:lineRule="auto"/>
        <w:textAlignment w:val="baseline"/>
        <w:rPr>
          <w:ins w:id="8" w:author="Unknown"/>
          <w:rFonts w:ascii="Segoe UI" w:eastAsia="Times New Roman" w:hAnsi="Segoe UI" w:cs="Segoe UI"/>
          <w:color w:val="212529"/>
          <w:sz w:val="23"/>
          <w:szCs w:val="23"/>
          <w:lang w:eastAsia="en-IN"/>
        </w:rPr>
      </w:pPr>
      <w:ins w:id="9" w:author="Unknown">
        <w:r w:rsidRPr="002760D3">
          <w:rPr>
            <w:rFonts w:ascii="Arial" w:eastAsia="Times New Roman" w:hAnsi="Arial" w:cs="Arial"/>
            <w:b/>
            <w:bCs/>
            <w:color w:val="0000FF"/>
            <w:sz w:val="24"/>
            <w:szCs w:val="24"/>
            <w:bdr w:val="none" w:sz="0" w:space="0" w:color="auto" w:frame="1"/>
            <w:lang w:eastAsia="en-IN"/>
          </w:rPr>
          <w:t>Understanding the Class Diagram of Mediator Design Pattern</w:t>
        </w:r>
      </w:ins>
    </w:p>
    <w:p w:rsidR="002760D3" w:rsidRPr="002760D3" w:rsidRDefault="002760D3" w:rsidP="002760D3">
      <w:pPr>
        <w:numPr>
          <w:ilvl w:val="0"/>
          <w:numId w:val="3"/>
        </w:numPr>
        <w:shd w:val="clear" w:color="auto" w:fill="FFFFFF"/>
        <w:spacing w:after="0" w:line="240" w:lineRule="auto"/>
        <w:textAlignment w:val="baseline"/>
        <w:rPr>
          <w:ins w:id="10" w:author="Unknown"/>
          <w:rFonts w:ascii="Segoe UI" w:eastAsia="Times New Roman" w:hAnsi="Segoe UI" w:cs="Segoe UI"/>
          <w:color w:val="212529"/>
          <w:sz w:val="23"/>
          <w:szCs w:val="23"/>
          <w:lang w:eastAsia="en-IN"/>
        </w:rPr>
      </w:pPr>
      <w:ins w:id="11" w:author="Unknown">
        <w:r w:rsidRPr="002760D3">
          <w:rPr>
            <w:rFonts w:ascii="Arial" w:eastAsia="Times New Roman" w:hAnsi="Arial" w:cs="Arial"/>
            <w:b/>
            <w:bCs/>
            <w:color w:val="0000FF"/>
            <w:sz w:val="24"/>
            <w:szCs w:val="24"/>
            <w:bdr w:val="none" w:sz="0" w:space="0" w:color="auto" w:frame="1"/>
            <w:lang w:eastAsia="en-IN"/>
          </w:rPr>
          <w:t>Real-Time Example of Mediator Design Pattern – Facebook Group</w:t>
        </w:r>
      </w:ins>
    </w:p>
    <w:p w:rsidR="002760D3" w:rsidRPr="002760D3" w:rsidRDefault="002760D3" w:rsidP="002760D3">
      <w:pPr>
        <w:numPr>
          <w:ilvl w:val="0"/>
          <w:numId w:val="3"/>
        </w:numPr>
        <w:shd w:val="clear" w:color="auto" w:fill="FFFFFF"/>
        <w:spacing w:after="0" w:line="240" w:lineRule="auto"/>
        <w:textAlignment w:val="baseline"/>
        <w:rPr>
          <w:ins w:id="12" w:author="Unknown"/>
          <w:rFonts w:ascii="Segoe UI" w:eastAsia="Times New Roman" w:hAnsi="Segoe UI" w:cs="Segoe UI"/>
          <w:color w:val="212529"/>
          <w:sz w:val="23"/>
          <w:szCs w:val="23"/>
          <w:lang w:eastAsia="en-IN"/>
        </w:rPr>
      </w:pPr>
      <w:ins w:id="13" w:author="Unknown">
        <w:r w:rsidRPr="002760D3">
          <w:rPr>
            <w:rFonts w:ascii="Arial" w:eastAsia="Times New Roman" w:hAnsi="Arial" w:cs="Arial"/>
            <w:b/>
            <w:bCs/>
            <w:color w:val="0000FF"/>
            <w:sz w:val="24"/>
            <w:szCs w:val="24"/>
            <w:bdr w:val="none" w:sz="0" w:space="0" w:color="auto" w:frame="1"/>
            <w:lang w:eastAsia="en-IN"/>
          </w:rPr>
          <w:t>Implementing the Mediator Pattern in C#</w:t>
        </w:r>
      </w:ins>
    </w:p>
    <w:p w:rsidR="002760D3" w:rsidRPr="002760D3" w:rsidRDefault="002760D3" w:rsidP="002760D3">
      <w:pPr>
        <w:shd w:val="clear" w:color="auto" w:fill="FFFFFF"/>
        <w:spacing w:after="0" w:line="240" w:lineRule="auto"/>
        <w:jc w:val="both"/>
        <w:textAlignment w:val="baseline"/>
        <w:outlineLvl w:val="4"/>
        <w:rPr>
          <w:ins w:id="14" w:author="Unknown"/>
          <w:rFonts w:ascii="Segoe UI" w:eastAsia="Times New Roman" w:hAnsi="Segoe UI" w:cs="Segoe UI"/>
          <w:color w:val="3A3A3A"/>
          <w:sz w:val="20"/>
          <w:szCs w:val="20"/>
          <w:lang w:eastAsia="en-IN"/>
        </w:rPr>
      </w:pPr>
      <w:ins w:id="15" w:author="Unknown">
        <w:r w:rsidRPr="002760D3">
          <w:rPr>
            <w:rFonts w:ascii="Arial" w:eastAsia="Times New Roman" w:hAnsi="Arial" w:cs="Arial"/>
            <w:b/>
            <w:bCs/>
            <w:color w:val="000000"/>
            <w:sz w:val="27"/>
            <w:szCs w:val="27"/>
            <w:bdr w:val="none" w:sz="0" w:space="0" w:color="auto" w:frame="1"/>
            <w:lang w:eastAsia="en-IN"/>
          </w:rPr>
          <w:t>What is the Mediator Design Pattern?</w:t>
        </w:r>
      </w:ins>
    </w:p>
    <w:p w:rsidR="002760D3" w:rsidRPr="002760D3" w:rsidRDefault="002760D3" w:rsidP="002760D3">
      <w:pPr>
        <w:shd w:val="clear" w:color="auto" w:fill="FFFFFF"/>
        <w:spacing w:after="0" w:line="240" w:lineRule="auto"/>
        <w:jc w:val="both"/>
        <w:textAlignment w:val="baseline"/>
        <w:rPr>
          <w:ins w:id="16" w:author="Unknown"/>
          <w:rFonts w:ascii="Segoe UI" w:eastAsia="Times New Roman" w:hAnsi="Segoe UI" w:cs="Segoe UI"/>
          <w:color w:val="212529"/>
          <w:sz w:val="23"/>
          <w:szCs w:val="23"/>
          <w:lang w:eastAsia="en-IN"/>
        </w:rPr>
      </w:pPr>
      <w:ins w:id="17" w:author="Unknown">
        <w:r w:rsidRPr="002760D3">
          <w:rPr>
            <w:rFonts w:ascii="Arial" w:eastAsia="Times New Roman" w:hAnsi="Arial" w:cs="Arial"/>
            <w:color w:val="000000"/>
            <w:sz w:val="23"/>
            <w:szCs w:val="23"/>
            <w:bdr w:val="none" w:sz="0" w:space="0" w:color="auto" w:frame="1"/>
            <w:lang w:eastAsia="en-IN"/>
          </w:rPr>
          <w:t>According to the Gang of Four’s definition, define an object that encapsulates how a set of objects interact. Mediator promotes loose coupling by keeping objects from referring to each other explicitly, and it lets you vary their interaction independently.</w:t>
        </w:r>
      </w:ins>
    </w:p>
    <w:p w:rsidR="002760D3" w:rsidRPr="002760D3" w:rsidRDefault="002760D3" w:rsidP="002760D3">
      <w:pPr>
        <w:shd w:val="clear" w:color="auto" w:fill="FFFFFF"/>
        <w:spacing w:after="0" w:line="240" w:lineRule="auto"/>
        <w:jc w:val="both"/>
        <w:textAlignment w:val="baseline"/>
        <w:rPr>
          <w:ins w:id="18" w:author="Unknown"/>
          <w:rFonts w:ascii="Segoe UI" w:eastAsia="Times New Roman" w:hAnsi="Segoe UI" w:cs="Segoe UI"/>
          <w:color w:val="212529"/>
          <w:sz w:val="23"/>
          <w:szCs w:val="23"/>
          <w:lang w:eastAsia="en-IN"/>
        </w:rPr>
      </w:pPr>
      <w:ins w:id="19" w:author="Unknown">
        <w:r w:rsidRPr="002760D3">
          <w:rPr>
            <w:rFonts w:ascii="Arial" w:eastAsia="Times New Roman" w:hAnsi="Arial" w:cs="Arial"/>
            <w:color w:val="000000"/>
            <w:sz w:val="23"/>
            <w:szCs w:val="23"/>
            <w:bdr w:val="none" w:sz="0" w:space="0" w:color="auto" w:frame="1"/>
            <w:lang w:eastAsia="en-IN"/>
          </w:rPr>
          <w:t xml:space="preserve">Let us first simplify the above </w:t>
        </w:r>
        <w:proofErr w:type="spellStart"/>
        <w:r w:rsidRPr="002760D3">
          <w:rPr>
            <w:rFonts w:ascii="Arial" w:eastAsia="Times New Roman" w:hAnsi="Arial" w:cs="Arial"/>
            <w:color w:val="000000"/>
            <w:sz w:val="23"/>
            <w:szCs w:val="23"/>
            <w:bdr w:val="none" w:sz="0" w:space="0" w:color="auto" w:frame="1"/>
            <w:lang w:eastAsia="en-IN"/>
          </w:rPr>
          <w:t>GoF’s</w:t>
        </w:r>
        <w:proofErr w:type="spellEnd"/>
        <w:r w:rsidRPr="002760D3">
          <w:rPr>
            <w:rFonts w:ascii="Arial" w:eastAsia="Times New Roman" w:hAnsi="Arial" w:cs="Arial"/>
            <w:color w:val="000000"/>
            <w:sz w:val="23"/>
            <w:szCs w:val="23"/>
            <w:bdr w:val="none" w:sz="0" w:space="0" w:color="auto" w:frame="1"/>
            <w:lang w:eastAsia="en-IN"/>
          </w:rPr>
          <w:t xml:space="preserve"> definitions: The Mediator Design Pattern is used to reduce the communication complexity between multiple objects. This design pattern provides a mediator object and that mediator object normally handles all the communication complexities between different objects.</w:t>
        </w:r>
      </w:ins>
    </w:p>
    <w:p w:rsidR="002760D3" w:rsidRPr="002760D3" w:rsidRDefault="002760D3" w:rsidP="002760D3">
      <w:pPr>
        <w:shd w:val="clear" w:color="auto" w:fill="FFFFFF"/>
        <w:spacing w:after="0" w:line="240" w:lineRule="auto"/>
        <w:jc w:val="both"/>
        <w:textAlignment w:val="baseline"/>
        <w:rPr>
          <w:ins w:id="20" w:author="Unknown"/>
          <w:rFonts w:ascii="Segoe UI" w:eastAsia="Times New Roman" w:hAnsi="Segoe UI" w:cs="Segoe UI"/>
          <w:color w:val="212529"/>
          <w:sz w:val="23"/>
          <w:szCs w:val="23"/>
          <w:lang w:eastAsia="en-IN"/>
        </w:rPr>
      </w:pPr>
      <w:ins w:id="21" w:author="Unknown">
        <w:r w:rsidRPr="002760D3">
          <w:rPr>
            <w:rFonts w:ascii="Arial" w:eastAsia="Times New Roman" w:hAnsi="Arial" w:cs="Arial"/>
            <w:color w:val="000000"/>
            <w:sz w:val="23"/>
            <w:szCs w:val="23"/>
            <w:bdr w:val="none" w:sz="0" w:space="0" w:color="auto" w:frame="1"/>
            <w:lang w:eastAsia="en-IN"/>
          </w:rPr>
          <w:t xml:space="preserve">The Mediator object acts as the communication </w:t>
        </w:r>
        <w:proofErr w:type="spellStart"/>
        <w:r w:rsidRPr="002760D3">
          <w:rPr>
            <w:rFonts w:ascii="Arial" w:eastAsia="Times New Roman" w:hAnsi="Arial" w:cs="Arial"/>
            <w:color w:val="000000"/>
            <w:sz w:val="23"/>
            <w:szCs w:val="23"/>
            <w:bdr w:val="none" w:sz="0" w:space="0" w:color="auto" w:frame="1"/>
            <w:lang w:eastAsia="en-IN"/>
          </w:rPr>
          <w:t>center</w:t>
        </w:r>
        <w:proofErr w:type="spellEnd"/>
        <w:r w:rsidRPr="002760D3">
          <w:rPr>
            <w:rFonts w:ascii="Arial" w:eastAsia="Times New Roman" w:hAnsi="Arial" w:cs="Arial"/>
            <w:color w:val="000000"/>
            <w:sz w:val="23"/>
            <w:szCs w:val="23"/>
            <w:bdr w:val="none" w:sz="0" w:space="0" w:color="auto" w:frame="1"/>
            <w:lang w:eastAsia="en-IN"/>
          </w:rPr>
          <w:t xml:space="preserve"> for all objects. That means when an object needs to communicate to another object, then it does not call the other object directly, instead, it calls the mediator object and it is the responsibility of the mediator object to route the message to the destination object.</w:t>
        </w:r>
      </w:ins>
    </w:p>
    <w:p w:rsidR="002760D3" w:rsidRPr="002760D3" w:rsidRDefault="002760D3" w:rsidP="002760D3">
      <w:pPr>
        <w:shd w:val="clear" w:color="auto" w:fill="FFFFFF"/>
        <w:spacing w:after="0" w:line="240" w:lineRule="auto"/>
        <w:jc w:val="both"/>
        <w:textAlignment w:val="baseline"/>
        <w:outlineLvl w:val="4"/>
        <w:rPr>
          <w:ins w:id="22" w:author="Unknown"/>
          <w:rFonts w:ascii="Segoe UI" w:eastAsia="Times New Roman" w:hAnsi="Segoe UI" w:cs="Segoe UI"/>
          <w:color w:val="3A3A3A"/>
          <w:sz w:val="20"/>
          <w:szCs w:val="20"/>
          <w:lang w:eastAsia="en-IN"/>
        </w:rPr>
      </w:pPr>
      <w:ins w:id="23" w:author="Unknown">
        <w:r w:rsidRPr="002760D3">
          <w:rPr>
            <w:rFonts w:ascii="Arial" w:eastAsia="Times New Roman" w:hAnsi="Arial" w:cs="Arial"/>
            <w:b/>
            <w:bCs/>
            <w:color w:val="000000"/>
            <w:sz w:val="27"/>
            <w:szCs w:val="27"/>
            <w:bdr w:val="none" w:sz="0" w:space="0" w:color="auto" w:frame="1"/>
            <w:lang w:eastAsia="en-IN"/>
          </w:rPr>
          <w:t>Why do we need the Mediator Pattern in C#?</w:t>
        </w:r>
      </w:ins>
    </w:p>
    <w:p w:rsidR="002760D3" w:rsidRPr="002760D3" w:rsidRDefault="002760D3" w:rsidP="002760D3">
      <w:pPr>
        <w:shd w:val="clear" w:color="auto" w:fill="FFFFFF"/>
        <w:spacing w:after="0" w:line="240" w:lineRule="auto"/>
        <w:jc w:val="both"/>
        <w:textAlignment w:val="baseline"/>
        <w:rPr>
          <w:ins w:id="24" w:author="Unknown"/>
          <w:rFonts w:ascii="Segoe UI" w:eastAsia="Times New Roman" w:hAnsi="Segoe UI" w:cs="Segoe UI"/>
          <w:color w:val="212529"/>
          <w:sz w:val="23"/>
          <w:szCs w:val="23"/>
          <w:lang w:eastAsia="en-IN"/>
        </w:rPr>
      </w:pPr>
      <w:ins w:id="25" w:author="Unknown">
        <w:r w:rsidRPr="002760D3">
          <w:rPr>
            <w:rFonts w:ascii="Arial" w:eastAsia="Times New Roman" w:hAnsi="Arial" w:cs="Arial"/>
            <w:color w:val="000000"/>
            <w:sz w:val="23"/>
            <w:szCs w:val="23"/>
            <w:bdr w:val="none" w:sz="0" w:space="0" w:color="auto" w:frame="1"/>
            <w:lang w:eastAsia="en-IN"/>
          </w:rPr>
          <w:t xml:space="preserve">In order to understand this, please have a look at the following diagram. As you can see in the below image, we have four objects (Object A, Object B, Object C, and Object D). And these four objects want to communicate with each other. Suppose, Object </w:t>
        </w:r>
        <w:proofErr w:type="gramStart"/>
        <w:r w:rsidRPr="002760D3">
          <w:rPr>
            <w:rFonts w:ascii="Arial" w:eastAsia="Times New Roman" w:hAnsi="Arial" w:cs="Arial"/>
            <w:color w:val="000000"/>
            <w:sz w:val="23"/>
            <w:szCs w:val="23"/>
            <w:bdr w:val="none" w:sz="0" w:space="0" w:color="auto" w:frame="1"/>
            <w:lang w:eastAsia="en-IN"/>
          </w:rPr>
          <w:t>A</w:t>
        </w:r>
        <w:proofErr w:type="gramEnd"/>
        <w:r w:rsidRPr="002760D3">
          <w:rPr>
            <w:rFonts w:ascii="Arial" w:eastAsia="Times New Roman" w:hAnsi="Arial" w:cs="Arial"/>
            <w:color w:val="000000"/>
            <w:sz w:val="23"/>
            <w:szCs w:val="23"/>
            <w:bdr w:val="none" w:sz="0" w:space="0" w:color="auto" w:frame="1"/>
            <w:lang w:eastAsia="en-IN"/>
          </w:rPr>
          <w:t xml:space="preserve"> wants to communicate with Object B, then Object A should know the reference of Object B and using that reference Object A can call the method of Object B. Similarly, if Object B wants to send some message to Object C, then it should know the reference of Object C and using that reference it will call the methods of Object C and sends the message.</w:t>
        </w:r>
      </w:ins>
    </w:p>
    <w:p w:rsidR="002760D3" w:rsidRPr="002760D3" w:rsidRDefault="002760D3" w:rsidP="002760D3">
      <w:pPr>
        <w:shd w:val="clear" w:color="auto" w:fill="FFFFFF"/>
        <w:spacing w:after="0" w:line="240" w:lineRule="auto"/>
        <w:jc w:val="both"/>
        <w:textAlignment w:val="baseline"/>
        <w:rPr>
          <w:ins w:id="26" w:author="Unknown"/>
          <w:rFonts w:ascii="Segoe UI" w:eastAsia="Times New Roman" w:hAnsi="Segoe UI" w:cs="Segoe UI"/>
          <w:color w:val="212529"/>
          <w:sz w:val="23"/>
          <w:szCs w:val="23"/>
          <w:lang w:eastAsia="en-IN"/>
        </w:rPr>
      </w:pPr>
      <w:r>
        <w:rPr>
          <w:rFonts w:ascii="Arial" w:eastAsia="Times New Roman" w:hAnsi="Arial" w:cs="Arial"/>
          <w:noProof/>
          <w:color w:val="000000"/>
          <w:sz w:val="23"/>
          <w:szCs w:val="23"/>
          <w:bdr w:val="none" w:sz="0" w:space="0" w:color="auto" w:frame="1"/>
          <w:lang w:eastAsia="en-IN"/>
        </w:rPr>
        <w:drawing>
          <wp:inline distT="0" distB="0" distL="0" distR="0">
            <wp:extent cx="5064760" cy="2362200"/>
            <wp:effectExtent l="0" t="0" r="2540" b="0"/>
            <wp:docPr id="7" name="Picture 7" descr="Why do we need the Mediato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y do we need the Mediator Design Patter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4760" cy="2362200"/>
                    </a:xfrm>
                    <a:prstGeom prst="rect">
                      <a:avLst/>
                    </a:prstGeom>
                    <a:noFill/>
                    <a:ln>
                      <a:noFill/>
                    </a:ln>
                  </pic:spPr>
                </pic:pic>
              </a:graphicData>
            </a:graphic>
          </wp:inline>
        </w:drawing>
      </w:r>
    </w:p>
    <w:p w:rsidR="002760D3" w:rsidRPr="002760D3" w:rsidRDefault="002760D3" w:rsidP="002760D3">
      <w:pPr>
        <w:shd w:val="clear" w:color="auto" w:fill="FFFFFF"/>
        <w:spacing w:after="0" w:line="240" w:lineRule="auto"/>
        <w:jc w:val="both"/>
        <w:textAlignment w:val="baseline"/>
        <w:rPr>
          <w:ins w:id="27" w:author="Unknown"/>
          <w:rFonts w:ascii="Segoe UI" w:eastAsia="Times New Roman" w:hAnsi="Segoe UI" w:cs="Segoe UI"/>
          <w:color w:val="212529"/>
          <w:sz w:val="23"/>
          <w:szCs w:val="23"/>
          <w:lang w:eastAsia="en-IN"/>
        </w:rPr>
      </w:pPr>
      <w:ins w:id="28" w:author="Unknown">
        <w:r w:rsidRPr="002760D3">
          <w:rPr>
            <w:rFonts w:ascii="Arial" w:eastAsia="Times New Roman" w:hAnsi="Arial" w:cs="Arial"/>
            <w:color w:val="000000"/>
            <w:sz w:val="23"/>
            <w:szCs w:val="23"/>
            <w:bdr w:val="none" w:sz="0" w:space="0" w:color="auto" w:frame="1"/>
            <w:lang w:eastAsia="en-IN"/>
          </w:rPr>
          <w:t xml:space="preserve">The couplings between the objects are more i.e. tight coupling. A lot of object knows each other. Now in the above image four objects are there. In real-time you have </w:t>
        </w:r>
        <w:r w:rsidRPr="002760D3">
          <w:rPr>
            <w:rFonts w:ascii="Arial" w:eastAsia="Times New Roman" w:hAnsi="Arial" w:cs="Arial"/>
            <w:color w:val="000000"/>
            <w:sz w:val="23"/>
            <w:szCs w:val="23"/>
            <w:bdr w:val="none" w:sz="0" w:space="0" w:color="auto" w:frame="1"/>
            <w:lang w:eastAsia="en-IN"/>
          </w:rPr>
          <w:lastRenderedPageBreak/>
          <w:t>thousands of objects and those thousands of objects want to communicate with each other. Then writing code and maintainability of code is very difficult.</w:t>
        </w:r>
      </w:ins>
    </w:p>
    <w:p w:rsidR="002760D3" w:rsidRPr="002760D3" w:rsidRDefault="002760D3" w:rsidP="002760D3">
      <w:pPr>
        <w:shd w:val="clear" w:color="auto" w:fill="FFFFFF"/>
        <w:spacing w:after="0" w:line="240" w:lineRule="auto"/>
        <w:jc w:val="both"/>
        <w:textAlignment w:val="baseline"/>
        <w:outlineLvl w:val="4"/>
        <w:rPr>
          <w:ins w:id="29" w:author="Unknown"/>
          <w:rFonts w:ascii="Segoe UI" w:eastAsia="Times New Roman" w:hAnsi="Segoe UI" w:cs="Segoe UI"/>
          <w:color w:val="3A3A3A"/>
          <w:sz w:val="20"/>
          <w:szCs w:val="20"/>
          <w:lang w:eastAsia="en-IN"/>
        </w:rPr>
      </w:pPr>
      <w:ins w:id="30" w:author="Unknown">
        <w:r w:rsidRPr="002760D3">
          <w:rPr>
            <w:rFonts w:ascii="Arial" w:eastAsia="Times New Roman" w:hAnsi="Arial" w:cs="Arial"/>
            <w:b/>
            <w:bCs/>
            <w:color w:val="000000"/>
            <w:sz w:val="27"/>
            <w:szCs w:val="27"/>
            <w:bdr w:val="none" w:sz="0" w:space="0" w:color="auto" w:frame="1"/>
            <w:lang w:eastAsia="en-IN"/>
          </w:rPr>
          <w:t>How do we reduce the coupling between the objects or how to solve the above problem?</w:t>
        </w:r>
      </w:ins>
    </w:p>
    <w:p w:rsidR="002760D3" w:rsidRPr="002760D3" w:rsidRDefault="002760D3" w:rsidP="002760D3">
      <w:pPr>
        <w:shd w:val="clear" w:color="auto" w:fill="FFFFFF"/>
        <w:spacing w:after="0" w:line="240" w:lineRule="auto"/>
        <w:jc w:val="both"/>
        <w:textAlignment w:val="baseline"/>
        <w:rPr>
          <w:ins w:id="31" w:author="Unknown"/>
          <w:rFonts w:ascii="Segoe UI" w:eastAsia="Times New Roman" w:hAnsi="Segoe UI" w:cs="Segoe UI"/>
          <w:color w:val="212529"/>
          <w:sz w:val="23"/>
          <w:szCs w:val="23"/>
          <w:lang w:eastAsia="en-IN"/>
        </w:rPr>
      </w:pPr>
      <w:ins w:id="32" w:author="Unknown">
        <w:r w:rsidRPr="002760D3">
          <w:rPr>
            <w:rFonts w:ascii="Arial" w:eastAsia="Times New Roman" w:hAnsi="Arial" w:cs="Arial"/>
            <w:color w:val="000000"/>
            <w:sz w:val="23"/>
            <w:szCs w:val="23"/>
            <w:bdr w:val="none" w:sz="0" w:space="0" w:color="auto" w:frame="1"/>
            <w:lang w:eastAsia="en-IN"/>
          </w:rPr>
          <w:t>Using Mediator Design Pattern we can solve the above problem. To understand this, please have a look at the following diagram. As you can see in the below image, here we can introduce the Mediator object. Each object has to send messages to the mediator object. What the mediator object do here is, it will receive the message from each object and route that message to the destination object. So, the mediator object will take care of handling the messages. So, in this type of scenarios, we can use the Mediator Design Pattern</w:t>
        </w:r>
      </w:ins>
    </w:p>
    <w:p w:rsidR="002760D3" w:rsidRPr="002760D3" w:rsidRDefault="002760D3" w:rsidP="002760D3">
      <w:pPr>
        <w:shd w:val="clear" w:color="auto" w:fill="FFFFFF"/>
        <w:spacing w:after="0" w:line="240" w:lineRule="auto"/>
        <w:jc w:val="both"/>
        <w:textAlignment w:val="baseline"/>
        <w:rPr>
          <w:ins w:id="33" w:author="Unknown"/>
          <w:rFonts w:ascii="Segoe UI" w:eastAsia="Times New Roman" w:hAnsi="Segoe UI" w:cs="Segoe UI"/>
          <w:color w:val="212529"/>
          <w:sz w:val="23"/>
          <w:szCs w:val="23"/>
          <w:lang w:eastAsia="en-IN"/>
        </w:rPr>
      </w:pPr>
      <w:r>
        <w:rPr>
          <w:rFonts w:ascii="Arial" w:eastAsia="Times New Roman" w:hAnsi="Arial" w:cs="Arial"/>
          <w:noProof/>
          <w:color w:val="000000"/>
          <w:sz w:val="23"/>
          <w:szCs w:val="23"/>
          <w:bdr w:val="none" w:sz="0" w:space="0" w:color="auto" w:frame="1"/>
          <w:lang w:eastAsia="en-IN"/>
        </w:rPr>
        <w:drawing>
          <wp:inline distT="0" distB="0" distL="0" distR="0">
            <wp:extent cx="4018280" cy="2524760"/>
            <wp:effectExtent l="0" t="0" r="1270" b="8890"/>
            <wp:docPr id="6" name="Picture 6" descr="What is the Mediator Design Patter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the Mediator Design Pattern in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8280" cy="2524760"/>
                    </a:xfrm>
                    <a:prstGeom prst="rect">
                      <a:avLst/>
                    </a:prstGeom>
                    <a:noFill/>
                    <a:ln>
                      <a:noFill/>
                    </a:ln>
                  </pic:spPr>
                </pic:pic>
              </a:graphicData>
            </a:graphic>
          </wp:inline>
        </w:drawing>
      </w:r>
    </w:p>
    <w:p w:rsidR="002760D3" w:rsidRPr="002760D3" w:rsidRDefault="002760D3" w:rsidP="002760D3">
      <w:pPr>
        <w:shd w:val="clear" w:color="auto" w:fill="FFFFFF"/>
        <w:spacing w:after="0" w:line="240" w:lineRule="auto"/>
        <w:jc w:val="both"/>
        <w:textAlignment w:val="baseline"/>
        <w:outlineLvl w:val="4"/>
        <w:rPr>
          <w:ins w:id="34" w:author="Unknown"/>
          <w:rFonts w:ascii="Segoe UI" w:eastAsia="Times New Roman" w:hAnsi="Segoe UI" w:cs="Segoe UI"/>
          <w:color w:val="3A3A3A"/>
          <w:sz w:val="20"/>
          <w:szCs w:val="20"/>
          <w:lang w:eastAsia="en-IN"/>
        </w:rPr>
      </w:pPr>
      <w:ins w:id="35" w:author="Unknown">
        <w:r w:rsidRPr="002760D3">
          <w:rPr>
            <w:rFonts w:ascii="Arial" w:eastAsia="Times New Roman" w:hAnsi="Arial" w:cs="Arial"/>
            <w:b/>
            <w:bCs/>
            <w:color w:val="000000"/>
            <w:sz w:val="27"/>
            <w:szCs w:val="27"/>
            <w:bdr w:val="none" w:sz="0" w:space="0" w:color="auto" w:frame="1"/>
            <w:lang w:eastAsia="en-IN"/>
          </w:rPr>
          <w:t>Understanding the Class Diagram of Mediator Design Pattern:</w:t>
        </w:r>
      </w:ins>
    </w:p>
    <w:p w:rsidR="002760D3" w:rsidRPr="002760D3" w:rsidRDefault="002760D3" w:rsidP="002760D3">
      <w:pPr>
        <w:shd w:val="clear" w:color="auto" w:fill="FFFFFF"/>
        <w:spacing w:after="0" w:line="240" w:lineRule="auto"/>
        <w:jc w:val="both"/>
        <w:textAlignment w:val="baseline"/>
        <w:rPr>
          <w:ins w:id="36" w:author="Unknown"/>
          <w:rFonts w:ascii="Segoe UI" w:eastAsia="Times New Roman" w:hAnsi="Segoe UI" w:cs="Segoe UI"/>
          <w:color w:val="212529"/>
          <w:sz w:val="23"/>
          <w:szCs w:val="23"/>
          <w:lang w:eastAsia="en-IN"/>
        </w:rPr>
      </w:pPr>
      <w:ins w:id="37" w:author="Unknown">
        <w:r w:rsidRPr="002760D3">
          <w:rPr>
            <w:rFonts w:ascii="Arial" w:eastAsia="Times New Roman" w:hAnsi="Arial" w:cs="Arial"/>
            <w:color w:val="000000"/>
            <w:sz w:val="23"/>
            <w:szCs w:val="23"/>
            <w:bdr w:val="none" w:sz="0" w:space="0" w:color="auto" w:frame="1"/>
            <w:lang w:eastAsia="en-IN"/>
          </w:rPr>
          <w:t>Please have a look at the following image which shows the class diagram of the Mediator Design Pattern.</w:t>
        </w:r>
      </w:ins>
    </w:p>
    <w:p w:rsidR="002760D3" w:rsidRPr="002760D3" w:rsidRDefault="002760D3" w:rsidP="002760D3">
      <w:pPr>
        <w:shd w:val="clear" w:color="auto" w:fill="FFFFFF"/>
        <w:spacing w:after="0" w:line="240" w:lineRule="auto"/>
        <w:jc w:val="both"/>
        <w:textAlignment w:val="baseline"/>
        <w:rPr>
          <w:ins w:id="38" w:author="Unknown"/>
          <w:rFonts w:ascii="Segoe UI" w:eastAsia="Times New Roman" w:hAnsi="Segoe UI" w:cs="Segoe UI"/>
          <w:color w:val="212529"/>
          <w:sz w:val="23"/>
          <w:szCs w:val="23"/>
          <w:lang w:eastAsia="en-IN"/>
        </w:rPr>
      </w:pPr>
      <w:r>
        <w:rPr>
          <w:rFonts w:ascii="Arial" w:eastAsia="Times New Roman" w:hAnsi="Arial" w:cs="Arial"/>
          <w:noProof/>
          <w:color w:val="000000"/>
          <w:sz w:val="23"/>
          <w:szCs w:val="23"/>
          <w:bdr w:val="none" w:sz="0" w:space="0" w:color="auto" w:frame="1"/>
          <w:lang w:eastAsia="en-IN"/>
        </w:rPr>
        <w:drawing>
          <wp:inline distT="0" distB="0" distL="0" distR="0">
            <wp:extent cx="7096760" cy="1838960"/>
            <wp:effectExtent l="0" t="0" r="8890" b="8890"/>
            <wp:docPr id="5" name="Picture 5" descr="Mediator Design Pattern in C# with Real-Time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diator Design Pattern in C# with Real-Time Examp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6760" cy="1838960"/>
                    </a:xfrm>
                    <a:prstGeom prst="rect">
                      <a:avLst/>
                    </a:prstGeom>
                    <a:noFill/>
                    <a:ln>
                      <a:noFill/>
                    </a:ln>
                  </pic:spPr>
                </pic:pic>
              </a:graphicData>
            </a:graphic>
          </wp:inline>
        </w:drawing>
      </w:r>
    </w:p>
    <w:p w:rsidR="002760D3" w:rsidRPr="002760D3" w:rsidRDefault="002760D3" w:rsidP="002760D3">
      <w:pPr>
        <w:shd w:val="clear" w:color="auto" w:fill="FFFFFF"/>
        <w:spacing w:after="0" w:line="240" w:lineRule="auto"/>
        <w:jc w:val="both"/>
        <w:textAlignment w:val="baseline"/>
        <w:rPr>
          <w:ins w:id="39" w:author="Unknown"/>
          <w:rFonts w:ascii="Segoe UI" w:eastAsia="Times New Roman" w:hAnsi="Segoe UI" w:cs="Segoe UI"/>
          <w:color w:val="212529"/>
          <w:sz w:val="23"/>
          <w:szCs w:val="23"/>
          <w:lang w:eastAsia="en-IN"/>
        </w:rPr>
      </w:pPr>
      <w:ins w:id="40" w:author="Unknown">
        <w:r w:rsidRPr="002760D3">
          <w:rPr>
            <w:rFonts w:ascii="Arial" w:eastAsia="Times New Roman" w:hAnsi="Arial" w:cs="Arial"/>
            <w:b/>
            <w:bCs/>
            <w:color w:val="000000"/>
            <w:sz w:val="23"/>
            <w:szCs w:val="23"/>
            <w:bdr w:val="none" w:sz="0" w:space="0" w:color="auto" w:frame="1"/>
            <w:lang w:eastAsia="en-IN"/>
          </w:rPr>
          <w:t>Mediator:</w:t>
        </w:r>
        <w:r w:rsidRPr="002760D3">
          <w:rPr>
            <w:rFonts w:ascii="Arial" w:eastAsia="Times New Roman" w:hAnsi="Arial" w:cs="Arial"/>
            <w:color w:val="000000"/>
            <w:sz w:val="23"/>
            <w:szCs w:val="23"/>
            <w:bdr w:val="none" w:sz="0" w:space="0" w:color="auto" w:frame="1"/>
            <w:lang w:eastAsia="en-IN"/>
          </w:rPr>
          <w:t> It is an interface and it defines all possible interactions between colleagues.</w:t>
        </w:r>
      </w:ins>
    </w:p>
    <w:p w:rsidR="002760D3" w:rsidRPr="002760D3" w:rsidRDefault="002760D3" w:rsidP="002760D3">
      <w:pPr>
        <w:shd w:val="clear" w:color="auto" w:fill="FFFFFF"/>
        <w:spacing w:after="0" w:line="240" w:lineRule="auto"/>
        <w:jc w:val="both"/>
        <w:textAlignment w:val="baseline"/>
        <w:rPr>
          <w:ins w:id="41" w:author="Unknown"/>
          <w:rFonts w:ascii="Segoe UI" w:eastAsia="Times New Roman" w:hAnsi="Segoe UI" w:cs="Segoe UI"/>
          <w:color w:val="212529"/>
          <w:sz w:val="23"/>
          <w:szCs w:val="23"/>
          <w:lang w:eastAsia="en-IN"/>
        </w:rPr>
      </w:pPr>
      <w:proofErr w:type="spellStart"/>
      <w:ins w:id="42" w:author="Unknown">
        <w:r w:rsidRPr="002760D3">
          <w:rPr>
            <w:rFonts w:ascii="Arial" w:eastAsia="Times New Roman" w:hAnsi="Arial" w:cs="Arial"/>
            <w:b/>
            <w:bCs/>
            <w:color w:val="000000"/>
            <w:sz w:val="23"/>
            <w:szCs w:val="23"/>
            <w:bdr w:val="none" w:sz="0" w:space="0" w:color="auto" w:frame="1"/>
            <w:lang w:eastAsia="en-IN"/>
          </w:rPr>
          <w:t>ConcreteMediator</w:t>
        </w:r>
        <w:proofErr w:type="spellEnd"/>
        <w:r w:rsidRPr="002760D3">
          <w:rPr>
            <w:rFonts w:ascii="Arial" w:eastAsia="Times New Roman" w:hAnsi="Arial" w:cs="Arial"/>
            <w:b/>
            <w:bCs/>
            <w:color w:val="000000"/>
            <w:sz w:val="23"/>
            <w:szCs w:val="23"/>
            <w:bdr w:val="none" w:sz="0" w:space="0" w:color="auto" w:frame="1"/>
            <w:lang w:eastAsia="en-IN"/>
          </w:rPr>
          <w:t>:</w:t>
        </w:r>
        <w:r w:rsidRPr="002760D3">
          <w:rPr>
            <w:rFonts w:ascii="Arial" w:eastAsia="Times New Roman" w:hAnsi="Arial" w:cs="Arial"/>
            <w:color w:val="000000"/>
            <w:sz w:val="23"/>
            <w:szCs w:val="23"/>
            <w:bdr w:val="none" w:sz="0" w:space="0" w:color="auto" w:frame="1"/>
            <w:lang w:eastAsia="en-IN"/>
          </w:rPr>
          <w:t> It is a class that implements the Mediator interface and coordinates communication between colleague objects.</w:t>
        </w:r>
      </w:ins>
    </w:p>
    <w:p w:rsidR="002760D3" w:rsidRPr="002760D3" w:rsidRDefault="002760D3" w:rsidP="002760D3">
      <w:pPr>
        <w:shd w:val="clear" w:color="auto" w:fill="FFFFFF"/>
        <w:spacing w:after="0" w:line="240" w:lineRule="auto"/>
        <w:jc w:val="both"/>
        <w:textAlignment w:val="baseline"/>
        <w:rPr>
          <w:ins w:id="43" w:author="Unknown"/>
          <w:rFonts w:ascii="Segoe UI" w:eastAsia="Times New Roman" w:hAnsi="Segoe UI" w:cs="Segoe UI"/>
          <w:color w:val="212529"/>
          <w:sz w:val="23"/>
          <w:szCs w:val="23"/>
          <w:lang w:eastAsia="en-IN"/>
        </w:rPr>
      </w:pPr>
      <w:ins w:id="44" w:author="Unknown">
        <w:r w:rsidRPr="002760D3">
          <w:rPr>
            <w:rFonts w:ascii="Arial" w:eastAsia="Times New Roman" w:hAnsi="Arial" w:cs="Arial"/>
            <w:b/>
            <w:bCs/>
            <w:color w:val="000000"/>
            <w:sz w:val="23"/>
            <w:szCs w:val="23"/>
            <w:bdr w:val="none" w:sz="0" w:space="0" w:color="auto" w:frame="1"/>
            <w:lang w:eastAsia="en-IN"/>
          </w:rPr>
          <w:t>Colleague:</w:t>
        </w:r>
        <w:r w:rsidRPr="002760D3">
          <w:rPr>
            <w:rFonts w:ascii="Arial" w:eastAsia="Times New Roman" w:hAnsi="Arial" w:cs="Arial"/>
            <w:color w:val="000000"/>
            <w:sz w:val="23"/>
            <w:szCs w:val="23"/>
            <w:bdr w:val="none" w:sz="0" w:space="0" w:color="auto" w:frame="1"/>
            <w:lang w:eastAsia="en-IN"/>
          </w:rPr>
          <w:t> It is an abstract class and this abstract class is going to be implemented by Concrete Colleague classes.</w:t>
        </w:r>
      </w:ins>
    </w:p>
    <w:p w:rsidR="002760D3" w:rsidRPr="002760D3" w:rsidRDefault="002760D3" w:rsidP="002760D3">
      <w:pPr>
        <w:shd w:val="clear" w:color="auto" w:fill="FFFFFF"/>
        <w:spacing w:after="0" w:line="240" w:lineRule="auto"/>
        <w:jc w:val="both"/>
        <w:textAlignment w:val="baseline"/>
        <w:rPr>
          <w:ins w:id="45" w:author="Unknown"/>
          <w:rFonts w:ascii="Segoe UI" w:eastAsia="Times New Roman" w:hAnsi="Segoe UI" w:cs="Segoe UI"/>
          <w:color w:val="212529"/>
          <w:sz w:val="23"/>
          <w:szCs w:val="23"/>
          <w:lang w:eastAsia="en-IN"/>
        </w:rPr>
      </w:pPr>
      <w:ins w:id="46" w:author="Unknown">
        <w:r w:rsidRPr="002760D3">
          <w:rPr>
            <w:rFonts w:ascii="Arial" w:eastAsia="Times New Roman" w:hAnsi="Arial" w:cs="Arial"/>
            <w:b/>
            <w:bCs/>
            <w:color w:val="000000"/>
            <w:sz w:val="23"/>
            <w:szCs w:val="23"/>
            <w:bdr w:val="none" w:sz="0" w:space="0" w:color="auto" w:frame="1"/>
            <w:lang w:eastAsia="en-IN"/>
          </w:rPr>
          <w:t>ConcreteColleage1 / ConcreteColleage2:</w:t>
        </w:r>
        <w:r w:rsidRPr="002760D3">
          <w:rPr>
            <w:rFonts w:ascii="Arial" w:eastAsia="Times New Roman" w:hAnsi="Arial" w:cs="Arial"/>
            <w:color w:val="000000"/>
            <w:sz w:val="23"/>
            <w:szCs w:val="23"/>
            <w:bdr w:val="none" w:sz="0" w:space="0" w:color="auto" w:frame="1"/>
            <w:lang w:eastAsia="en-IN"/>
          </w:rPr>
          <w:t xml:space="preserve"> These are classes and implements the Colleague interface. If a concrete colleague (let say ConcreteColleage1) wants to communicate with another concrete colleague (let say ConcreteColleage2), they will not communicate directly instead they will communicate via the </w:t>
        </w:r>
        <w:proofErr w:type="spellStart"/>
        <w:r w:rsidRPr="002760D3">
          <w:rPr>
            <w:rFonts w:ascii="Arial" w:eastAsia="Times New Roman" w:hAnsi="Arial" w:cs="Arial"/>
            <w:color w:val="000000"/>
            <w:sz w:val="23"/>
            <w:szCs w:val="23"/>
            <w:bdr w:val="none" w:sz="0" w:space="0" w:color="auto" w:frame="1"/>
            <w:lang w:eastAsia="en-IN"/>
          </w:rPr>
          <w:t>ConcreteMediator</w:t>
        </w:r>
        <w:proofErr w:type="spellEnd"/>
        <w:r w:rsidRPr="002760D3">
          <w:rPr>
            <w:rFonts w:ascii="Arial" w:eastAsia="Times New Roman" w:hAnsi="Arial" w:cs="Arial"/>
            <w:color w:val="000000"/>
            <w:sz w:val="23"/>
            <w:szCs w:val="23"/>
            <w:bdr w:val="none" w:sz="0" w:space="0" w:color="auto" w:frame="1"/>
            <w:lang w:eastAsia="en-IN"/>
          </w:rPr>
          <w:t>.</w:t>
        </w:r>
      </w:ins>
    </w:p>
    <w:p w:rsidR="002760D3" w:rsidRPr="002760D3" w:rsidRDefault="002760D3" w:rsidP="002760D3">
      <w:pPr>
        <w:shd w:val="clear" w:color="auto" w:fill="FFFFFF"/>
        <w:spacing w:after="0" w:line="240" w:lineRule="auto"/>
        <w:jc w:val="both"/>
        <w:textAlignment w:val="baseline"/>
        <w:rPr>
          <w:ins w:id="47" w:author="Unknown"/>
          <w:rFonts w:ascii="Segoe UI" w:eastAsia="Times New Roman" w:hAnsi="Segoe UI" w:cs="Segoe UI"/>
          <w:color w:val="212529"/>
          <w:sz w:val="23"/>
          <w:szCs w:val="23"/>
          <w:lang w:eastAsia="en-IN"/>
        </w:rPr>
      </w:pPr>
      <w:ins w:id="48" w:author="Unknown">
        <w:r w:rsidRPr="002760D3">
          <w:rPr>
            <w:rFonts w:ascii="Arial" w:eastAsia="Times New Roman" w:hAnsi="Arial" w:cs="Arial"/>
            <w:color w:val="000000"/>
            <w:sz w:val="23"/>
            <w:szCs w:val="23"/>
            <w:bdr w:val="none" w:sz="0" w:space="0" w:color="auto" w:frame="1"/>
            <w:lang w:eastAsia="en-IN"/>
          </w:rPr>
          <w:t>If you are not understanding the above class diagram and the communication flow, then don’t worry we will try to understand this with an example.</w:t>
        </w:r>
      </w:ins>
    </w:p>
    <w:p w:rsidR="002760D3" w:rsidRPr="002760D3" w:rsidRDefault="002760D3" w:rsidP="002760D3">
      <w:pPr>
        <w:shd w:val="clear" w:color="auto" w:fill="FFFFFF"/>
        <w:spacing w:after="0" w:line="240" w:lineRule="auto"/>
        <w:jc w:val="both"/>
        <w:textAlignment w:val="baseline"/>
        <w:outlineLvl w:val="4"/>
        <w:rPr>
          <w:ins w:id="49" w:author="Unknown"/>
          <w:rFonts w:ascii="Segoe UI" w:eastAsia="Times New Roman" w:hAnsi="Segoe UI" w:cs="Segoe UI"/>
          <w:color w:val="3A3A3A"/>
          <w:sz w:val="20"/>
          <w:szCs w:val="20"/>
          <w:lang w:eastAsia="en-IN"/>
        </w:rPr>
      </w:pPr>
      <w:ins w:id="50" w:author="Unknown">
        <w:r w:rsidRPr="002760D3">
          <w:rPr>
            <w:rFonts w:ascii="Arial" w:eastAsia="Times New Roman" w:hAnsi="Arial" w:cs="Arial"/>
            <w:b/>
            <w:bCs/>
            <w:color w:val="000000"/>
            <w:sz w:val="27"/>
            <w:szCs w:val="27"/>
            <w:bdr w:val="none" w:sz="0" w:space="0" w:color="auto" w:frame="1"/>
            <w:lang w:eastAsia="en-IN"/>
          </w:rPr>
          <w:lastRenderedPageBreak/>
          <w:t>Real-Time Example of Mediator Design Pattern – Facebook Group</w:t>
        </w:r>
      </w:ins>
    </w:p>
    <w:p w:rsidR="002760D3" w:rsidRPr="002760D3" w:rsidRDefault="002760D3" w:rsidP="002760D3">
      <w:pPr>
        <w:shd w:val="clear" w:color="auto" w:fill="FFFFFF"/>
        <w:spacing w:after="0" w:line="240" w:lineRule="auto"/>
        <w:jc w:val="both"/>
        <w:textAlignment w:val="baseline"/>
        <w:rPr>
          <w:ins w:id="51" w:author="Unknown"/>
          <w:rFonts w:ascii="Segoe UI" w:eastAsia="Times New Roman" w:hAnsi="Segoe UI" w:cs="Segoe UI"/>
          <w:color w:val="212529"/>
          <w:sz w:val="23"/>
          <w:szCs w:val="23"/>
          <w:lang w:eastAsia="en-IN"/>
        </w:rPr>
      </w:pPr>
      <w:ins w:id="52" w:author="Unknown">
        <w:r w:rsidRPr="002760D3">
          <w:rPr>
            <w:rFonts w:ascii="Arial" w:eastAsia="Times New Roman" w:hAnsi="Arial" w:cs="Arial"/>
            <w:color w:val="000000"/>
            <w:sz w:val="23"/>
            <w:szCs w:val="23"/>
            <w:bdr w:val="none" w:sz="0" w:space="0" w:color="auto" w:frame="1"/>
            <w:lang w:eastAsia="en-IN"/>
          </w:rPr>
          <w:t xml:space="preserve">Please have a look at the following diagram. Nowadays, everybody is aware of Facebook. On Facebook, we can create some specific groups and in that group, people can join and share their knowledge. Assume on Facebook there is a group called Dot Net Tutorials and in that group, many peoples (such as Ram, Sam, Pam, Dave, Steve, </w:t>
        </w:r>
        <w:proofErr w:type="spellStart"/>
        <w:r w:rsidRPr="002760D3">
          <w:rPr>
            <w:rFonts w:ascii="Arial" w:eastAsia="Times New Roman" w:hAnsi="Arial" w:cs="Arial"/>
            <w:color w:val="000000"/>
            <w:sz w:val="23"/>
            <w:szCs w:val="23"/>
            <w:bdr w:val="none" w:sz="0" w:space="0" w:color="auto" w:frame="1"/>
            <w:lang w:eastAsia="en-IN"/>
          </w:rPr>
          <w:t>Anurag</w:t>
        </w:r>
        <w:proofErr w:type="spellEnd"/>
        <w:r w:rsidRPr="002760D3">
          <w:rPr>
            <w:rFonts w:ascii="Arial" w:eastAsia="Times New Roman" w:hAnsi="Arial" w:cs="Arial"/>
            <w:color w:val="000000"/>
            <w:sz w:val="23"/>
            <w:szCs w:val="23"/>
            <w:bdr w:val="none" w:sz="0" w:space="0" w:color="auto" w:frame="1"/>
            <w:lang w:eastAsia="en-IN"/>
          </w:rPr>
          <w:t>, etc.) are joined. Let say Ram sharing some dot net links in the Dot Net Tutorials group. Then what this Facebook Group (Dot Net Tutorials) will do is it will send that links to all the members who are joined in this group. So, here the Facebook group is acting as a Mediator.</w:t>
        </w:r>
      </w:ins>
    </w:p>
    <w:p w:rsidR="002760D3" w:rsidRPr="002760D3" w:rsidRDefault="002760D3" w:rsidP="002760D3">
      <w:pPr>
        <w:shd w:val="clear" w:color="auto" w:fill="FFFFFF"/>
        <w:spacing w:after="0" w:line="240" w:lineRule="auto"/>
        <w:jc w:val="both"/>
        <w:textAlignment w:val="baseline"/>
        <w:rPr>
          <w:ins w:id="53" w:author="Unknown"/>
          <w:rFonts w:ascii="Segoe UI" w:eastAsia="Times New Roman" w:hAnsi="Segoe UI" w:cs="Segoe UI"/>
          <w:color w:val="212529"/>
          <w:sz w:val="23"/>
          <w:szCs w:val="23"/>
          <w:lang w:eastAsia="en-IN"/>
        </w:rPr>
      </w:pPr>
      <w:r>
        <w:rPr>
          <w:rFonts w:ascii="Arial" w:eastAsia="Times New Roman" w:hAnsi="Arial" w:cs="Arial"/>
          <w:noProof/>
          <w:color w:val="000000"/>
          <w:sz w:val="23"/>
          <w:szCs w:val="23"/>
          <w:bdr w:val="none" w:sz="0" w:space="0" w:color="auto" w:frame="1"/>
          <w:lang w:eastAsia="en-IN"/>
        </w:rPr>
        <w:drawing>
          <wp:inline distT="0" distB="0" distL="0" distR="0">
            <wp:extent cx="5933440" cy="4155440"/>
            <wp:effectExtent l="0" t="0" r="0" b="0"/>
            <wp:docPr id="4" name="Picture 4" descr="Real-Time Example of Mediator Patter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l-Time Example of Mediator Pattern in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3440" cy="4155440"/>
                    </a:xfrm>
                    <a:prstGeom prst="rect">
                      <a:avLst/>
                    </a:prstGeom>
                    <a:noFill/>
                    <a:ln>
                      <a:noFill/>
                    </a:ln>
                  </pic:spPr>
                </pic:pic>
              </a:graphicData>
            </a:graphic>
          </wp:inline>
        </w:drawing>
      </w:r>
    </w:p>
    <w:p w:rsidR="002760D3" w:rsidRPr="002760D3" w:rsidRDefault="002760D3" w:rsidP="002760D3">
      <w:pPr>
        <w:shd w:val="clear" w:color="auto" w:fill="FFFFFF"/>
        <w:spacing w:after="0" w:line="240" w:lineRule="auto"/>
        <w:jc w:val="both"/>
        <w:textAlignment w:val="baseline"/>
        <w:outlineLvl w:val="3"/>
        <w:rPr>
          <w:ins w:id="54" w:author="Unknown"/>
          <w:rFonts w:ascii="Segoe UI" w:eastAsia="Times New Roman" w:hAnsi="Segoe UI" w:cs="Segoe UI"/>
          <w:color w:val="3A3A3A"/>
          <w:sz w:val="24"/>
          <w:szCs w:val="24"/>
          <w:lang w:eastAsia="en-IN"/>
        </w:rPr>
      </w:pPr>
      <w:ins w:id="55" w:author="Unknown">
        <w:r w:rsidRPr="002760D3">
          <w:rPr>
            <w:rFonts w:ascii="Arial" w:eastAsia="Times New Roman" w:hAnsi="Arial" w:cs="Arial"/>
            <w:b/>
            <w:bCs/>
            <w:color w:val="000000"/>
            <w:sz w:val="30"/>
            <w:szCs w:val="30"/>
            <w:bdr w:val="none" w:sz="0" w:space="0" w:color="auto" w:frame="1"/>
            <w:lang w:eastAsia="en-IN"/>
          </w:rPr>
          <w:t>Implementing Mediator Design Pattern in C#:</w:t>
        </w:r>
      </w:ins>
    </w:p>
    <w:p w:rsidR="002760D3" w:rsidRPr="002760D3" w:rsidRDefault="002760D3" w:rsidP="002760D3">
      <w:pPr>
        <w:shd w:val="clear" w:color="auto" w:fill="FFFFFF"/>
        <w:spacing w:after="0" w:line="240" w:lineRule="auto"/>
        <w:jc w:val="both"/>
        <w:textAlignment w:val="baseline"/>
        <w:rPr>
          <w:ins w:id="56" w:author="Unknown"/>
          <w:rFonts w:ascii="Segoe UI" w:eastAsia="Times New Roman" w:hAnsi="Segoe UI" w:cs="Segoe UI"/>
          <w:color w:val="212529"/>
          <w:sz w:val="23"/>
          <w:szCs w:val="23"/>
          <w:lang w:eastAsia="en-IN"/>
        </w:rPr>
      </w:pPr>
      <w:ins w:id="57" w:author="Unknown">
        <w:r w:rsidRPr="002760D3">
          <w:rPr>
            <w:rFonts w:ascii="Arial" w:eastAsia="Times New Roman" w:hAnsi="Arial" w:cs="Arial"/>
            <w:color w:val="000000"/>
            <w:sz w:val="23"/>
            <w:szCs w:val="23"/>
            <w:bdr w:val="none" w:sz="0" w:space="0" w:color="auto" w:frame="1"/>
            <w:lang w:eastAsia="en-IN"/>
          </w:rPr>
          <w:t>Let us implement the above Facebook example using the Mediator Design Pattern in C# step by step.</w:t>
        </w:r>
      </w:ins>
    </w:p>
    <w:p w:rsidR="002760D3" w:rsidRPr="002760D3" w:rsidRDefault="002760D3" w:rsidP="002760D3">
      <w:pPr>
        <w:shd w:val="clear" w:color="auto" w:fill="FFFFFF"/>
        <w:spacing w:after="0" w:line="240" w:lineRule="auto"/>
        <w:jc w:val="both"/>
        <w:textAlignment w:val="baseline"/>
        <w:outlineLvl w:val="4"/>
        <w:rPr>
          <w:ins w:id="58" w:author="Unknown"/>
          <w:rFonts w:ascii="Segoe UI" w:eastAsia="Times New Roman" w:hAnsi="Segoe UI" w:cs="Segoe UI"/>
          <w:color w:val="3A3A3A"/>
          <w:sz w:val="20"/>
          <w:szCs w:val="20"/>
          <w:lang w:eastAsia="en-IN"/>
        </w:rPr>
      </w:pPr>
      <w:ins w:id="59" w:author="Unknown">
        <w:r w:rsidRPr="002760D3">
          <w:rPr>
            <w:rFonts w:ascii="Arial" w:eastAsia="Times New Roman" w:hAnsi="Arial" w:cs="Arial"/>
            <w:b/>
            <w:bCs/>
            <w:color w:val="000000"/>
            <w:sz w:val="27"/>
            <w:szCs w:val="27"/>
            <w:bdr w:val="none" w:sz="0" w:space="0" w:color="auto" w:frame="1"/>
            <w:lang w:eastAsia="en-IN"/>
          </w:rPr>
          <w:t>Step1: Creating Mediator</w:t>
        </w:r>
      </w:ins>
    </w:p>
    <w:p w:rsidR="002760D3" w:rsidRPr="002760D3" w:rsidRDefault="002760D3" w:rsidP="002760D3">
      <w:pPr>
        <w:shd w:val="clear" w:color="auto" w:fill="FFFFFF"/>
        <w:spacing w:after="0" w:line="240" w:lineRule="auto"/>
        <w:jc w:val="both"/>
        <w:textAlignment w:val="baseline"/>
        <w:rPr>
          <w:ins w:id="60" w:author="Unknown"/>
          <w:rFonts w:ascii="Segoe UI" w:eastAsia="Times New Roman" w:hAnsi="Segoe UI" w:cs="Segoe UI"/>
          <w:color w:val="212529"/>
          <w:sz w:val="23"/>
          <w:szCs w:val="23"/>
          <w:lang w:eastAsia="en-IN"/>
        </w:rPr>
      </w:pPr>
      <w:ins w:id="61" w:author="Unknown">
        <w:r w:rsidRPr="002760D3">
          <w:rPr>
            <w:rFonts w:ascii="Arial" w:eastAsia="Times New Roman" w:hAnsi="Arial" w:cs="Arial"/>
            <w:color w:val="000000"/>
            <w:sz w:val="23"/>
            <w:szCs w:val="23"/>
            <w:bdr w:val="none" w:sz="0" w:space="0" w:color="auto" w:frame="1"/>
            <w:lang w:eastAsia="en-IN"/>
          </w:rPr>
          <w:t>Create an interface with the name </w:t>
        </w:r>
        <w:proofErr w:type="spellStart"/>
        <w:r w:rsidRPr="002760D3">
          <w:rPr>
            <w:rFonts w:ascii="Arial" w:eastAsia="Times New Roman" w:hAnsi="Arial" w:cs="Arial"/>
            <w:b/>
            <w:bCs/>
            <w:color w:val="000000"/>
            <w:sz w:val="23"/>
            <w:szCs w:val="23"/>
            <w:bdr w:val="none" w:sz="0" w:space="0" w:color="auto" w:frame="1"/>
            <w:lang w:eastAsia="en-IN"/>
          </w:rPr>
          <w:t>FacebookGroupMediator</w:t>
        </w:r>
        <w:proofErr w:type="spellEnd"/>
        <w:r w:rsidRPr="002760D3">
          <w:rPr>
            <w:rFonts w:ascii="Arial" w:eastAsia="Times New Roman" w:hAnsi="Arial" w:cs="Arial"/>
            <w:color w:val="000000"/>
            <w:sz w:val="23"/>
            <w:szCs w:val="23"/>
            <w:bdr w:val="none" w:sz="0" w:space="0" w:color="auto" w:frame="1"/>
            <w:lang w:eastAsia="en-IN"/>
          </w:rPr>
          <w:t xml:space="preserve"> and then copy and paste the following code in it. This interface declares two abstract methods (i.e. </w:t>
        </w:r>
        <w:proofErr w:type="spellStart"/>
        <w:r w:rsidRPr="002760D3">
          <w:rPr>
            <w:rFonts w:ascii="Arial" w:eastAsia="Times New Roman" w:hAnsi="Arial" w:cs="Arial"/>
            <w:color w:val="000000"/>
            <w:sz w:val="23"/>
            <w:szCs w:val="23"/>
            <w:bdr w:val="none" w:sz="0" w:space="0" w:color="auto" w:frame="1"/>
            <w:lang w:eastAsia="en-IN"/>
          </w:rPr>
          <w:t>SendMessage</w:t>
        </w:r>
        <w:proofErr w:type="spellEnd"/>
        <w:r w:rsidRPr="002760D3">
          <w:rPr>
            <w:rFonts w:ascii="Arial" w:eastAsia="Times New Roman" w:hAnsi="Arial" w:cs="Arial"/>
            <w:color w:val="000000"/>
            <w:sz w:val="23"/>
            <w:szCs w:val="23"/>
            <w:bdr w:val="none" w:sz="0" w:space="0" w:color="auto" w:frame="1"/>
            <w:lang w:eastAsia="en-IN"/>
          </w:rPr>
          <w:t xml:space="preserve"> and </w:t>
        </w:r>
        <w:proofErr w:type="spellStart"/>
        <w:r w:rsidRPr="002760D3">
          <w:rPr>
            <w:rFonts w:ascii="Arial" w:eastAsia="Times New Roman" w:hAnsi="Arial" w:cs="Arial"/>
            <w:color w:val="000000"/>
            <w:sz w:val="23"/>
            <w:szCs w:val="23"/>
            <w:bdr w:val="none" w:sz="0" w:space="0" w:color="auto" w:frame="1"/>
            <w:lang w:eastAsia="en-IN"/>
          </w:rPr>
          <w:t>RegisterUser</w:t>
        </w:r>
        <w:proofErr w:type="spellEnd"/>
        <w:r w:rsidRPr="002760D3">
          <w:rPr>
            <w:rFonts w:ascii="Arial" w:eastAsia="Times New Roman" w:hAnsi="Arial" w:cs="Arial"/>
            <w:color w:val="000000"/>
            <w:sz w:val="23"/>
            <w:szCs w:val="23"/>
            <w:bdr w:val="none" w:sz="0" w:space="0" w:color="auto" w:frame="1"/>
            <w:lang w:eastAsia="en-IN"/>
          </w:rPr>
          <w:t>).</w:t>
        </w:r>
      </w:ins>
    </w:p>
    <w:p w:rsidR="002760D3" w:rsidRPr="002760D3" w:rsidRDefault="002760D3" w:rsidP="002760D3">
      <w:pPr>
        <w:shd w:val="clear" w:color="auto" w:fill="272B33"/>
        <w:spacing w:line="444" w:lineRule="atLeast"/>
        <w:textAlignment w:val="baseline"/>
        <w:rPr>
          <w:ins w:id="62" w:author="Unknown"/>
          <w:rFonts w:ascii="inherit" w:eastAsia="Times New Roman" w:hAnsi="inherit" w:cs="Segoe UI"/>
          <w:color w:val="CFD5E0"/>
          <w:sz w:val="25"/>
          <w:szCs w:val="25"/>
          <w:lang w:eastAsia="en-IN"/>
        </w:rPr>
      </w:pPr>
      <w:proofErr w:type="gramStart"/>
      <w:ins w:id="63" w:author="Unknown">
        <w:r w:rsidRPr="002760D3">
          <w:rPr>
            <w:rFonts w:ascii="inherit" w:eastAsia="Times New Roman" w:hAnsi="inherit" w:cs="Segoe UI"/>
            <w:color w:val="CFD5E0"/>
            <w:sz w:val="25"/>
            <w:szCs w:val="25"/>
            <w:lang w:eastAsia="en-IN"/>
          </w:rPr>
          <w:t>namespace</w:t>
        </w:r>
        <w:proofErr w:type="gramEnd"/>
        <w:r w:rsidRPr="002760D3">
          <w:rPr>
            <w:rFonts w:ascii="inherit" w:eastAsia="Times New Roman" w:hAnsi="inherit" w:cs="Segoe UI"/>
            <w:color w:val="CFD5E0"/>
            <w:sz w:val="25"/>
            <w:szCs w:val="25"/>
            <w:lang w:eastAsia="en-IN"/>
          </w:rPr>
          <w:t xml:space="preserve"> </w:t>
        </w:r>
        <w:proofErr w:type="spellStart"/>
        <w:r w:rsidRPr="002760D3">
          <w:rPr>
            <w:rFonts w:ascii="inherit" w:eastAsia="Times New Roman" w:hAnsi="inherit" w:cs="Segoe UI"/>
            <w:color w:val="CFD5E0"/>
            <w:sz w:val="25"/>
            <w:szCs w:val="25"/>
            <w:lang w:eastAsia="en-IN"/>
          </w:rPr>
          <w:t>MediatorDesignPattern</w:t>
        </w:r>
        <w:proofErr w:type="spellEnd"/>
        <w:r w:rsidRPr="002760D3">
          <w:rPr>
            <w:rFonts w:ascii="inherit" w:eastAsia="Times New Roman" w:hAnsi="inherit" w:cs="Segoe UI"/>
            <w:color w:val="CFD5E0"/>
            <w:sz w:val="25"/>
            <w:szCs w:val="25"/>
            <w:lang w:eastAsia="en-IN"/>
          </w:rPr>
          <w:t xml:space="preserve"> { public interface </w:t>
        </w:r>
        <w:proofErr w:type="spellStart"/>
        <w:r w:rsidRPr="002760D3">
          <w:rPr>
            <w:rFonts w:ascii="inherit" w:eastAsia="Times New Roman" w:hAnsi="inherit" w:cs="Segoe UI"/>
            <w:color w:val="CFD5E0"/>
            <w:sz w:val="25"/>
            <w:szCs w:val="25"/>
            <w:lang w:eastAsia="en-IN"/>
          </w:rPr>
          <w:t>FacebookGroupMediator</w:t>
        </w:r>
        <w:proofErr w:type="spellEnd"/>
        <w:r w:rsidRPr="002760D3">
          <w:rPr>
            <w:rFonts w:ascii="inherit" w:eastAsia="Times New Roman" w:hAnsi="inherit" w:cs="Segoe UI"/>
            <w:color w:val="CFD5E0"/>
            <w:sz w:val="25"/>
            <w:szCs w:val="25"/>
            <w:lang w:eastAsia="en-IN"/>
          </w:rPr>
          <w:t xml:space="preserve"> { void </w:t>
        </w:r>
        <w:proofErr w:type="spellStart"/>
        <w:r w:rsidRPr="002760D3">
          <w:rPr>
            <w:rFonts w:ascii="inherit" w:eastAsia="Times New Roman" w:hAnsi="inherit" w:cs="Segoe UI"/>
            <w:color w:val="CFD5E0"/>
            <w:sz w:val="25"/>
            <w:szCs w:val="25"/>
            <w:lang w:eastAsia="en-IN"/>
          </w:rPr>
          <w:t>SendMessage</w:t>
        </w:r>
        <w:proofErr w:type="spellEnd"/>
        <w:r w:rsidRPr="002760D3">
          <w:rPr>
            <w:rFonts w:ascii="inherit" w:eastAsia="Times New Roman" w:hAnsi="inherit" w:cs="Segoe UI"/>
            <w:color w:val="CFD5E0"/>
            <w:sz w:val="25"/>
            <w:szCs w:val="25"/>
            <w:lang w:eastAsia="en-IN"/>
          </w:rPr>
          <w:t xml:space="preserve">(string </w:t>
        </w:r>
        <w:proofErr w:type="spellStart"/>
        <w:r w:rsidRPr="002760D3">
          <w:rPr>
            <w:rFonts w:ascii="inherit" w:eastAsia="Times New Roman" w:hAnsi="inherit" w:cs="Segoe UI"/>
            <w:color w:val="CFD5E0"/>
            <w:sz w:val="25"/>
            <w:szCs w:val="25"/>
            <w:lang w:eastAsia="en-IN"/>
          </w:rPr>
          <w:t>msg</w:t>
        </w:r>
        <w:proofErr w:type="spellEnd"/>
        <w:r w:rsidRPr="002760D3">
          <w:rPr>
            <w:rFonts w:ascii="inherit" w:eastAsia="Times New Roman" w:hAnsi="inherit" w:cs="Segoe UI"/>
            <w:color w:val="CFD5E0"/>
            <w:sz w:val="25"/>
            <w:szCs w:val="25"/>
            <w:lang w:eastAsia="en-IN"/>
          </w:rPr>
          <w:t xml:space="preserve">, User user); void </w:t>
        </w:r>
        <w:proofErr w:type="spellStart"/>
        <w:r w:rsidRPr="002760D3">
          <w:rPr>
            <w:rFonts w:ascii="inherit" w:eastAsia="Times New Roman" w:hAnsi="inherit" w:cs="Segoe UI"/>
            <w:color w:val="CFD5E0"/>
            <w:sz w:val="25"/>
            <w:szCs w:val="25"/>
            <w:lang w:eastAsia="en-IN"/>
          </w:rPr>
          <w:t>RegisterUser</w:t>
        </w:r>
        <w:proofErr w:type="spellEnd"/>
        <w:r w:rsidRPr="002760D3">
          <w:rPr>
            <w:rFonts w:ascii="inherit" w:eastAsia="Times New Roman" w:hAnsi="inherit" w:cs="Segoe UI"/>
            <w:color w:val="CFD5E0"/>
            <w:sz w:val="25"/>
            <w:szCs w:val="25"/>
            <w:lang w:eastAsia="en-IN"/>
          </w:rPr>
          <w:t>(User user); } }</w:t>
        </w:r>
      </w:ins>
    </w:p>
    <w:p w:rsidR="002760D3" w:rsidRPr="002760D3" w:rsidRDefault="002760D3" w:rsidP="002760D3">
      <w:pPr>
        <w:shd w:val="clear" w:color="auto" w:fill="FFFFFF"/>
        <w:spacing w:after="0" w:line="240" w:lineRule="auto"/>
        <w:jc w:val="both"/>
        <w:textAlignment w:val="baseline"/>
        <w:outlineLvl w:val="4"/>
        <w:rPr>
          <w:ins w:id="64" w:author="Unknown"/>
          <w:rFonts w:ascii="Segoe UI" w:eastAsia="Times New Roman" w:hAnsi="Segoe UI" w:cs="Segoe UI"/>
          <w:color w:val="3A3A3A"/>
          <w:sz w:val="20"/>
          <w:szCs w:val="20"/>
          <w:lang w:eastAsia="en-IN"/>
        </w:rPr>
      </w:pPr>
      <w:ins w:id="65" w:author="Unknown">
        <w:r w:rsidRPr="002760D3">
          <w:rPr>
            <w:rFonts w:ascii="Arial" w:eastAsia="Times New Roman" w:hAnsi="Arial" w:cs="Arial"/>
            <w:b/>
            <w:bCs/>
            <w:color w:val="000000"/>
            <w:sz w:val="27"/>
            <w:szCs w:val="27"/>
            <w:bdr w:val="none" w:sz="0" w:space="0" w:color="auto" w:frame="1"/>
            <w:lang w:eastAsia="en-IN"/>
          </w:rPr>
          <w:t xml:space="preserve">Step2: Creating </w:t>
        </w:r>
        <w:proofErr w:type="spellStart"/>
        <w:r w:rsidRPr="002760D3">
          <w:rPr>
            <w:rFonts w:ascii="Arial" w:eastAsia="Times New Roman" w:hAnsi="Arial" w:cs="Arial"/>
            <w:b/>
            <w:bCs/>
            <w:color w:val="000000"/>
            <w:sz w:val="27"/>
            <w:szCs w:val="27"/>
            <w:bdr w:val="none" w:sz="0" w:space="0" w:color="auto" w:frame="1"/>
            <w:lang w:eastAsia="en-IN"/>
          </w:rPr>
          <w:t>ConcreteMediator</w:t>
        </w:r>
        <w:proofErr w:type="spellEnd"/>
      </w:ins>
    </w:p>
    <w:p w:rsidR="002760D3" w:rsidRPr="002760D3" w:rsidRDefault="002760D3" w:rsidP="002760D3">
      <w:pPr>
        <w:shd w:val="clear" w:color="auto" w:fill="FFFFFF"/>
        <w:spacing w:after="0" w:line="240" w:lineRule="auto"/>
        <w:jc w:val="both"/>
        <w:textAlignment w:val="baseline"/>
        <w:rPr>
          <w:ins w:id="66" w:author="Unknown"/>
          <w:rFonts w:ascii="Segoe UI" w:eastAsia="Times New Roman" w:hAnsi="Segoe UI" w:cs="Segoe UI"/>
          <w:color w:val="212529"/>
          <w:sz w:val="23"/>
          <w:szCs w:val="23"/>
          <w:lang w:eastAsia="en-IN"/>
        </w:rPr>
      </w:pPr>
      <w:ins w:id="67" w:author="Unknown">
        <w:r w:rsidRPr="002760D3">
          <w:rPr>
            <w:rFonts w:ascii="Arial" w:eastAsia="Times New Roman" w:hAnsi="Arial" w:cs="Arial"/>
            <w:color w:val="000000"/>
            <w:sz w:val="23"/>
            <w:szCs w:val="23"/>
            <w:bdr w:val="none" w:sz="0" w:space="0" w:color="auto" w:frame="1"/>
            <w:lang w:eastAsia="en-IN"/>
          </w:rPr>
          <w:t>Create a class file with the name </w:t>
        </w:r>
        <w:proofErr w:type="spellStart"/>
        <w:r w:rsidRPr="002760D3">
          <w:rPr>
            <w:rFonts w:ascii="Arial" w:eastAsia="Times New Roman" w:hAnsi="Arial" w:cs="Arial"/>
            <w:b/>
            <w:bCs/>
            <w:color w:val="000000"/>
            <w:sz w:val="23"/>
            <w:szCs w:val="23"/>
            <w:bdr w:val="none" w:sz="0" w:space="0" w:color="auto" w:frame="1"/>
            <w:lang w:eastAsia="en-IN"/>
          </w:rPr>
          <w:t>ConcreteFacebookGroupMediator.cs</w:t>
        </w:r>
        <w:proofErr w:type="spellEnd"/>
        <w:r w:rsidRPr="002760D3">
          <w:rPr>
            <w:rFonts w:ascii="Arial" w:eastAsia="Times New Roman" w:hAnsi="Arial" w:cs="Arial"/>
            <w:color w:val="000000"/>
            <w:sz w:val="23"/>
            <w:szCs w:val="23"/>
            <w:bdr w:val="none" w:sz="0" w:space="0" w:color="auto" w:frame="1"/>
            <w:lang w:eastAsia="en-IN"/>
          </w:rPr>
          <w:t> and then copy and paste the following code in it. This class implements the </w:t>
        </w:r>
        <w:proofErr w:type="spellStart"/>
        <w:r w:rsidRPr="002760D3">
          <w:rPr>
            <w:rFonts w:ascii="Arial" w:eastAsia="Times New Roman" w:hAnsi="Arial" w:cs="Arial"/>
            <w:b/>
            <w:bCs/>
            <w:color w:val="000000"/>
            <w:sz w:val="23"/>
            <w:szCs w:val="23"/>
            <w:bdr w:val="none" w:sz="0" w:space="0" w:color="auto" w:frame="1"/>
            <w:lang w:eastAsia="en-IN"/>
          </w:rPr>
          <w:t>FacebookGroupMediator</w:t>
        </w:r>
        <w:proofErr w:type="spellEnd"/>
        <w:r w:rsidRPr="002760D3">
          <w:rPr>
            <w:rFonts w:ascii="Arial" w:eastAsia="Times New Roman" w:hAnsi="Arial" w:cs="Arial"/>
            <w:color w:val="000000"/>
            <w:sz w:val="23"/>
            <w:szCs w:val="23"/>
            <w:bdr w:val="none" w:sz="0" w:space="0" w:color="auto" w:frame="1"/>
            <w:lang w:eastAsia="en-IN"/>
          </w:rPr>
          <w:t xml:space="preserve"> interface and provides implementations for the </w:t>
        </w:r>
        <w:proofErr w:type="spellStart"/>
        <w:r w:rsidRPr="002760D3">
          <w:rPr>
            <w:rFonts w:ascii="Arial" w:eastAsia="Times New Roman" w:hAnsi="Arial" w:cs="Arial"/>
            <w:color w:val="000000"/>
            <w:sz w:val="23"/>
            <w:szCs w:val="23"/>
            <w:bdr w:val="none" w:sz="0" w:space="0" w:color="auto" w:frame="1"/>
            <w:lang w:eastAsia="en-IN"/>
          </w:rPr>
          <w:t>SendMessage</w:t>
        </w:r>
        <w:proofErr w:type="spellEnd"/>
        <w:r w:rsidRPr="002760D3">
          <w:rPr>
            <w:rFonts w:ascii="Arial" w:eastAsia="Times New Roman" w:hAnsi="Arial" w:cs="Arial"/>
            <w:color w:val="000000"/>
            <w:sz w:val="23"/>
            <w:szCs w:val="23"/>
            <w:bdr w:val="none" w:sz="0" w:space="0" w:color="auto" w:frame="1"/>
            <w:lang w:eastAsia="en-IN"/>
          </w:rPr>
          <w:t xml:space="preserve"> and </w:t>
        </w:r>
        <w:proofErr w:type="spellStart"/>
        <w:r w:rsidRPr="002760D3">
          <w:rPr>
            <w:rFonts w:ascii="Arial" w:eastAsia="Times New Roman" w:hAnsi="Arial" w:cs="Arial"/>
            <w:color w:val="000000"/>
            <w:sz w:val="23"/>
            <w:szCs w:val="23"/>
            <w:bdr w:val="none" w:sz="0" w:space="0" w:color="auto" w:frame="1"/>
            <w:lang w:eastAsia="en-IN"/>
          </w:rPr>
          <w:t>RegisterUser</w:t>
        </w:r>
        <w:proofErr w:type="spellEnd"/>
        <w:r w:rsidRPr="002760D3">
          <w:rPr>
            <w:rFonts w:ascii="Arial" w:eastAsia="Times New Roman" w:hAnsi="Arial" w:cs="Arial"/>
            <w:color w:val="000000"/>
            <w:sz w:val="23"/>
            <w:szCs w:val="23"/>
            <w:bdr w:val="none" w:sz="0" w:space="0" w:color="auto" w:frame="1"/>
            <w:lang w:eastAsia="en-IN"/>
          </w:rPr>
          <w:t xml:space="preserve"> abstract methods. The </w:t>
        </w:r>
        <w:proofErr w:type="spellStart"/>
        <w:r w:rsidRPr="002760D3">
          <w:rPr>
            <w:rFonts w:ascii="Arial" w:eastAsia="Times New Roman" w:hAnsi="Arial" w:cs="Arial"/>
            <w:color w:val="000000"/>
            <w:sz w:val="23"/>
            <w:szCs w:val="23"/>
            <w:bdr w:val="none" w:sz="0" w:space="0" w:color="auto" w:frame="1"/>
            <w:lang w:eastAsia="en-IN"/>
          </w:rPr>
          <w:t>RegisterUser</w:t>
        </w:r>
        <w:proofErr w:type="spellEnd"/>
        <w:r w:rsidRPr="002760D3">
          <w:rPr>
            <w:rFonts w:ascii="Arial" w:eastAsia="Times New Roman" w:hAnsi="Arial" w:cs="Arial"/>
            <w:color w:val="000000"/>
            <w:sz w:val="23"/>
            <w:szCs w:val="23"/>
            <w:bdr w:val="none" w:sz="0" w:space="0" w:color="auto" w:frame="1"/>
            <w:lang w:eastAsia="en-IN"/>
          </w:rPr>
          <w:t xml:space="preserve"> method will add the user to the particular Facebook group i.e. adding the user to the </w:t>
        </w:r>
        <w:proofErr w:type="spellStart"/>
        <w:r w:rsidRPr="002760D3">
          <w:rPr>
            <w:rFonts w:ascii="Arial" w:eastAsia="Times New Roman" w:hAnsi="Arial" w:cs="Arial"/>
            <w:color w:val="000000"/>
            <w:sz w:val="23"/>
            <w:szCs w:val="23"/>
            <w:bdr w:val="none" w:sz="0" w:space="0" w:color="auto" w:frame="1"/>
            <w:lang w:eastAsia="en-IN"/>
          </w:rPr>
          <w:t>usersList</w:t>
        </w:r>
        <w:proofErr w:type="spellEnd"/>
        <w:r w:rsidRPr="002760D3">
          <w:rPr>
            <w:rFonts w:ascii="Arial" w:eastAsia="Times New Roman" w:hAnsi="Arial" w:cs="Arial"/>
            <w:color w:val="000000"/>
            <w:sz w:val="23"/>
            <w:szCs w:val="23"/>
            <w:bdr w:val="none" w:sz="0" w:space="0" w:color="auto" w:frame="1"/>
            <w:lang w:eastAsia="en-IN"/>
          </w:rPr>
          <w:t xml:space="preserve"> variable. On the other hand, whenever any user shares any message in the group, then the </w:t>
        </w:r>
        <w:proofErr w:type="spellStart"/>
        <w:r w:rsidRPr="002760D3">
          <w:rPr>
            <w:rFonts w:ascii="Arial" w:eastAsia="Times New Roman" w:hAnsi="Arial" w:cs="Arial"/>
            <w:color w:val="000000"/>
            <w:sz w:val="23"/>
            <w:szCs w:val="23"/>
            <w:bdr w:val="none" w:sz="0" w:space="0" w:color="auto" w:frame="1"/>
            <w:lang w:eastAsia="en-IN"/>
          </w:rPr>
          <w:lastRenderedPageBreak/>
          <w:t>SendMessage</w:t>
        </w:r>
        <w:proofErr w:type="spellEnd"/>
        <w:r w:rsidRPr="002760D3">
          <w:rPr>
            <w:rFonts w:ascii="Arial" w:eastAsia="Times New Roman" w:hAnsi="Arial" w:cs="Arial"/>
            <w:color w:val="000000"/>
            <w:sz w:val="23"/>
            <w:szCs w:val="23"/>
            <w:bdr w:val="none" w:sz="0" w:space="0" w:color="auto" w:frame="1"/>
            <w:lang w:eastAsia="en-IN"/>
          </w:rPr>
          <w:t xml:space="preserve"> method will receive that message and it will send that message to all the users who are registered in the group except the user who shares the message.</w:t>
        </w:r>
      </w:ins>
    </w:p>
    <w:p w:rsidR="002760D3" w:rsidRPr="002760D3" w:rsidRDefault="002760D3" w:rsidP="002760D3">
      <w:pPr>
        <w:shd w:val="clear" w:color="auto" w:fill="272B33"/>
        <w:spacing w:line="444" w:lineRule="atLeast"/>
        <w:textAlignment w:val="baseline"/>
        <w:rPr>
          <w:ins w:id="68" w:author="Unknown"/>
          <w:rFonts w:ascii="inherit" w:eastAsia="Times New Roman" w:hAnsi="inherit" w:cs="Segoe UI"/>
          <w:color w:val="CFD5E0"/>
          <w:sz w:val="25"/>
          <w:szCs w:val="25"/>
          <w:lang w:eastAsia="en-IN"/>
        </w:rPr>
      </w:pPr>
      <w:ins w:id="69" w:author="Unknown">
        <w:r w:rsidRPr="002760D3">
          <w:rPr>
            <w:rFonts w:ascii="inherit" w:eastAsia="Times New Roman" w:hAnsi="inherit" w:cs="Segoe UI"/>
            <w:color w:val="CFD5E0"/>
            <w:sz w:val="25"/>
            <w:szCs w:val="25"/>
            <w:lang w:eastAsia="en-IN"/>
          </w:rPr>
          <w:t xml:space="preserve">using </w:t>
        </w:r>
        <w:proofErr w:type="spellStart"/>
        <w:r w:rsidRPr="002760D3">
          <w:rPr>
            <w:rFonts w:ascii="inherit" w:eastAsia="Times New Roman" w:hAnsi="inherit" w:cs="Segoe UI"/>
            <w:color w:val="CFD5E0"/>
            <w:sz w:val="25"/>
            <w:szCs w:val="25"/>
            <w:lang w:eastAsia="en-IN"/>
          </w:rPr>
          <w:t>System.Collections.Generic</w:t>
        </w:r>
        <w:proofErr w:type="spellEnd"/>
        <w:r w:rsidRPr="002760D3">
          <w:rPr>
            <w:rFonts w:ascii="inherit" w:eastAsia="Times New Roman" w:hAnsi="inherit" w:cs="Segoe UI"/>
            <w:color w:val="CFD5E0"/>
            <w:sz w:val="25"/>
            <w:szCs w:val="25"/>
            <w:lang w:eastAsia="en-IN"/>
          </w:rPr>
          <w:t xml:space="preserve">; namespace </w:t>
        </w:r>
        <w:proofErr w:type="spellStart"/>
        <w:r w:rsidRPr="002760D3">
          <w:rPr>
            <w:rFonts w:ascii="inherit" w:eastAsia="Times New Roman" w:hAnsi="inherit" w:cs="Segoe UI"/>
            <w:color w:val="CFD5E0"/>
            <w:sz w:val="25"/>
            <w:szCs w:val="25"/>
            <w:lang w:eastAsia="en-IN"/>
          </w:rPr>
          <w:t>MediatorDesignPattern</w:t>
        </w:r>
        <w:proofErr w:type="spellEnd"/>
        <w:r w:rsidRPr="002760D3">
          <w:rPr>
            <w:rFonts w:ascii="inherit" w:eastAsia="Times New Roman" w:hAnsi="inherit" w:cs="Segoe UI"/>
            <w:color w:val="CFD5E0"/>
            <w:sz w:val="25"/>
            <w:szCs w:val="25"/>
            <w:lang w:eastAsia="en-IN"/>
          </w:rPr>
          <w:t xml:space="preserve"> { public class </w:t>
        </w:r>
        <w:proofErr w:type="spellStart"/>
        <w:r w:rsidRPr="002760D3">
          <w:rPr>
            <w:rFonts w:ascii="inherit" w:eastAsia="Times New Roman" w:hAnsi="inherit" w:cs="Segoe UI"/>
            <w:color w:val="CFD5E0"/>
            <w:sz w:val="25"/>
            <w:szCs w:val="25"/>
            <w:lang w:eastAsia="en-IN"/>
          </w:rPr>
          <w:t>ConcreteFacebookGroupMediator</w:t>
        </w:r>
        <w:proofErr w:type="spellEnd"/>
        <w:r w:rsidRPr="002760D3">
          <w:rPr>
            <w:rFonts w:ascii="inherit" w:eastAsia="Times New Roman" w:hAnsi="inherit" w:cs="Segoe UI"/>
            <w:color w:val="CFD5E0"/>
            <w:sz w:val="25"/>
            <w:szCs w:val="25"/>
            <w:lang w:eastAsia="en-IN"/>
          </w:rPr>
          <w:t xml:space="preserve"> : </w:t>
        </w:r>
        <w:proofErr w:type="spellStart"/>
        <w:r w:rsidRPr="002760D3">
          <w:rPr>
            <w:rFonts w:ascii="inherit" w:eastAsia="Times New Roman" w:hAnsi="inherit" w:cs="Segoe UI"/>
            <w:color w:val="CFD5E0"/>
            <w:sz w:val="25"/>
            <w:szCs w:val="25"/>
            <w:lang w:eastAsia="en-IN"/>
          </w:rPr>
          <w:t>FacebookGroupMediator</w:t>
        </w:r>
        <w:proofErr w:type="spellEnd"/>
        <w:r w:rsidRPr="002760D3">
          <w:rPr>
            <w:rFonts w:ascii="inherit" w:eastAsia="Times New Roman" w:hAnsi="inherit" w:cs="Segoe UI"/>
            <w:color w:val="CFD5E0"/>
            <w:sz w:val="25"/>
            <w:szCs w:val="25"/>
            <w:lang w:eastAsia="en-IN"/>
          </w:rPr>
          <w:t xml:space="preserve"> { private List&lt;User&gt; </w:t>
        </w:r>
        <w:proofErr w:type="spellStart"/>
        <w:r w:rsidRPr="002760D3">
          <w:rPr>
            <w:rFonts w:ascii="inherit" w:eastAsia="Times New Roman" w:hAnsi="inherit" w:cs="Segoe UI"/>
            <w:color w:val="CFD5E0"/>
            <w:sz w:val="25"/>
            <w:szCs w:val="25"/>
            <w:lang w:eastAsia="en-IN"/>
          </w:rPr>
          <w:t>usersList</w:t>
        </w:r>
        <w:proofErr w:type="spellEnd"/>
        <w:r w:rsidRPr="002760D3">
          <w:rPr>
            <w:rFonts w:ascii="inherit" w:eastAsia="Times New Roman" w:hAnsi="inherit" w:cs="Segoe UI"/>
            <w:color w:val="CFD5E0"/>
            <w:sz w:val="25"/>
            <w:szCs w:val="25"/>
            <w:lang w:eastAsia="en-IN"/>
          </w:rPr>
          <w:t xml:space="preserve"> = new List&lt;User&gt;(); public void </w:t>
        </w:r>
        <w:proofErr w:type="spellStart"/>
        <w:r w:rsidRPr="002760D3">
          <w:rPr>
            <w:rFonts w:ascii="inherit" w:eastAsia="Times New Roman" w:hAnsi="inherit" w:cs="Segoe UI"/>
            <w:color w:val="CFD5E0"/>
            <w:sz w:val="25"/>
            <w:szCs w:val="25"/>
            <w:lang w:eastAsia="en-IN"/>
          </w:rPr>
          <w:t>RegisterUser</w:t>
        </w:r>
        <w:proofErr w:type="spellEnd"/>
        <w:r w:rsidRPr="002760D3">
          <w:rPr>
            <w:rFonts w:ascii="inherit" w:eastAsia="Times New Roman" w:hAnsi="inherit" w:cs="Segoe UI"/>
            <w:color w:val="CFD5E0"/>
            <w:sz w:val="25"/>
            <w:szCs w:val="25"/>
            <w:lang w:eastAsia="en-IN"/>
          </w:rPr>
          <w:t xml:space="preserve">(User user) { </w:t>
        </w:r>
        <w:proofErr w:type="spellStart"/>
        <w:r w:rsidRPr="002760D3">
          <w:rPr>
            <w:rFonts w:ascii="inherit" w:eastAsia="Times New Roman" w:hAnsi="inherit" w:cs="Segoe UI"/>
            <w:color w:val="CFD5E0"/>
            <w:sz w:val="25"/>
            <w:szCs w:val="25"/>
            <w:lang w:eastAsia="en-IN"/>
          </w:rPr>
          <w:t>usersList.Add</w:t>
        </w:r>
        <w:proofErr w:type="spellEnd"/>
        <w:r w:rsidRPr="002760D3">
          <w:rPr>
            <w:rFonts w:ascii="inherit" w:eastAsia="Times New Roman" w:hAnsi="inherit" w:cs="Segoe UI"/>
            <w:color w:val="CFD5E0"/>
            <w:sz w:val="25"/>
            <w:szCs w:val="25"/>
            <w:lang w:eastAsia="en-IN"/>
          </w:rPr>
          <w:t xml:space="preserve">(user); } public void </w:t>
        </w:r>
        <w:proofErr w:type="spellStart"/>
        <w:r w:rsidRPr="002760D3">
          <w:rPr>
            <w:rFonts w:ascii="inherit" w:eastAsia="Times New Roman" w:hAnsi="inherit" w:cs="Segoe UI"/>
            <w:color w:val="CFD5E0"/>
            <w:sz w:val="25"/>
            <w:szCs w:val="25"/>
            <w:lang w:eastAsia="en-IN"/>
          </w:rPr>
          <w:t>SendMessage</w:t>
        </w:r>
        <w:proofErr w:type="spellEnd"/>
        <w:r w:rsidRPr="002760D3">
          <w:rPr>
            <w:rFonts w:ascii="inherit" w:eastAsia="Times New Roman" w:hAnsi="inherit" w:cs="Segoe UI"/>
            <w:color w:val="CFD5E0"/>
            <w:sz w:val="25"/>
            <w:szCs w:val="25"/>
            <w:lang w:eastAsia="en-IN"/>
          </w:rPr>
          <w:t xml:space="preserve">(string message, User user) { </w:t>
        </w:r>
        <w:proofErr w:type="spellStart"/>
        <w:r w:rsidRPr="002760D3">
          <w:rPr>
            <w:rFonts w:ascii="inherit" w:eastAsia="Times New Roman" w:hAnsi="inherit" w:cs="Segoe UI"/>
            <w:color w:val="CFD5E0"/>
            <w:sz w:val="25"/>
            <w:szCs w:val="25"/>
            <w:lang w:eastAsia="en-IN"/>
          </w:rPr>
          <w:t>foreach</w:t>
        </w:r>
        <w:proofErr w:type="spellEnd"/>
        <w:r w:rsidRPr="002760D3">
          <w:rPr>
            <w:rFonts w:ascii="inherit" w:eastAsia="Times New Roman" w:hAnsi="inherit" w:cs="Segoe UI"/>
            <w:color w:val="CFD5E0"/>
            <w:sz w:val="25"/>
            <w:szCs w:val="25"/>
            <w:lang w:eastAsia="en-IN"/>
          </w:rPr>
          <w:t xml:space="preserve"> (</w:t>
        </w:r>
        <w:proofErr w:type="spellStart"/>
        <w:r w:rsidRPr="002760D3">
          <w:rPr>
            <w:rFonts w:ascii="inherit" w:eastAsia="Times New Roman" w:hAnsi="inherit" w:cs="Segoe UI"/>
            <w:color w:val="CFD5E0"/>
            <w:sz w:val="25"/>
            <w:szCs w:val="25"/>
            <w:lang w:eastAsia="en-IN"/>
          </w:rPr>
          <w:t>var</w:t>
        </w:r>
        <w:proofErr w:type="spellEnd"/>
        <w:r w:rsidRPr="002760D3">
          <w:rPr>
            <w:rFonts w:ascii="inherit" w:eastAsia="Times New Roman" w:hAnsi="inherit" w:cs="Segoe UI"/>
            <w:color w:val="CFD5E0"/>
            <w:sz w:val="25"/>
            <w:szCs w:val="25"/>
            <w:lang w:eastAsia="en-IN"/>
          </w:rPr>
          <w:t xml:space="preserve"> u in </w:t>
        </w:r>
        <w:proofErr w:type="spellStart"/>
        <w:r w:rsidRPr="002760D3">
          <w:rPr>
            <w:rFonts w:ascii="inherit" w:eastAsia="Times New Roman" w:hAnsi="inherit" w:cs="Segoe UI"/>
            <w:color w:val="CFD5E0"/>
            <w:sz w:val="25"/>
            <w:szCs w:val="25"/>
            <w:lang w:eastAsia="en-IN"/>
          </w:rPr>
          <w:t>usersList</w:t>
        </w:r>
        <w:proofErr w:type="spellEnd"/>
        <w:r w:rsidRPr="002760D3">
          <w:rPr>
            <w:rFonts w:ascii="inherit" w:eastAsia="Times New Roman" w:hAnsi="inherit" w:cs="Segoe UI"/>
            <w:color w:val="CFD5E0"/>
            <w:sz w:val="25"/>
            <w:szCs w:val="25"/>
            <w:lang w:eastAsia="en-IN"/>
          </w:rPr>
          <w:t xml:space="preserve">) { // message should not be received by the user sending it if (u != user) { </w:t>
        </w:r>
        <w:proofErr w:type="spellStart"/>
        <w:r w:rsidRPr="002760D3">
          <w:rPr>
            <w:rFonts w:ascii="inherit" w:eastAsia="Times New Roman" w:hAnsi="inherit" w:cs="Segoe UI"/>
            <w:color w:val="CFD5E0"/>
            <w:sz w:val="25"/>
            <w:szCs w:val="25"/>
            <w:lang w:eastAsia="en-IN"/>
          </w:rPr>
          <w:t>u.Receive</w:t>
        </w:r>
        <w:proofErr w:type="spellEnd"/>
        <w:r w:rsidRPr="002760D3">
          <w:rPr>
            <w:rFonts w:ascii="inherit" w:eastAsia="Times New Roman" w:hAnsi="inherit" w:cs="Segoe UI"/>
            <w:color w:val="CFD5E0"/>
            <w:sz w:val="25"/>
            <w:szCs w:val="25"/>
            <w:lang w:eastAsia="en-IN"/>
          </w:rPr>
          <w:t>(message); } } } } }</w:t>
        </w:r>
      </w:ins>
    </w:p>
    <w:p w:rsidR="002760D3" w:rsidRPr="002760D3" w:rsidRDefault="002760D3" w:rsidP="002760D3">
      <w:pPr>
        <w:shd w:val="clear" w:color="auto" w:fill="FFFFFF"/>
        <w:spacing w:after="0" w:line="240" w:lineRule="auto"/>
        <w:jc w:val="both"/>
        <w:textAlignment w:val="baseline"/>
        <w:outlineLvl w:val="4"/>
        <w:rPr>
          <w:ins w:id="70" w:author="Unknown"/>
          <w:rFonts w:ascii="Segoe UI" w:eastAsia="Times New Roman" w:hAnsi="Segoe UI" w:cs="Segoe UI"/>
          <w:color w:val="3A3A3A"/>
          <w:sz w:val="20"/>
          <w:szCs w:val="20"/>
          <w:lang w:eastAsia="en-IN"/>
        </w:rPr>
      </w:pPr>
      <w:ins w:id="71" w:author="Unknown">
        <w:r w:rsidRPr="002760D3">
          <w:rPr>
            <w:rFonts w:ascii="Arial" w:eastAsia="Times New Roman" w:hAnsi="Arial" w:cs="Arial"/>
            <w:b/>
            <w:bCs/>
            <w:color w:val="000000"/>
            <w:sz w:val="27"/>
            <w:szCs w:val="27"/>
            <w:bdr w:val="none" w:sz="0" w:space="0" w:color="auto" w:frame="1"/>
            <w:lang w:eastAsia="en-IN"/>
          </w:rPr>
          <w:t>Step3: Creating the Colleague</w:t>
        </w:r>
      </w:ins>
    </w:p>
    <w:p w:rsidR="002760D3" w:rsidRPr="002760D3" w:rsidRDefault="002760D3" w:rsidP="002760D3">
      <w:pPr>
        <w:shd w:val="clear" w:color="auto" w:fill="FFFFFF"/>
        <w:spacing w:after="0" w:line="240" w:lineRule="auto"/>
        <w:jc w:val="both"/>
        <w:textAlignment w:val="baseline"/>
        <w:rPr>
          <w:ins w:id="72" w:author="Unknown"/>
          <w:rFonts w:ascii="Segoe UI" w:eastAsia="Times New Roman" w:hAnsi="Segoe UI" w:cs="Segoe UI"/>
          <w:color w:val="212529"/>
          <w:sz w:val="23"/>
          <w:szCs w:val="23"/>
          <w:lang w:eastAsia="en-IN"/>
        </w:rPr>
      </w:pPr>
      <w:ins w:id="73" w:author="Unknown">
        <w:r w:rsidRPr="002760D3">
          <w:rPr>
            <w:rFonts w:ascii="Arial" w:eastAsia="Times New Roman" w:hAnsi="Arial" w:cs="Arial"/>
            <w:color w:val="000000"/>
            <w:sz w:val="23"/>
            <w:szCs w:val="23"/>
            <w:bdr w:val="none" w:sz="0" w:space="0" w:color="auto" w:frame="1"/>
            <w:lang w:eastAsia="en-IN"/>
          </w:rPr>
          <w:t>Create an abstract class with the name </w:t>
        </w:r>
        <w:r w:rsidRPr="002760D3">
          <w:rPr>
            <w:rFonts w:ascii="Arial" w:eastAsia="Times New Roman" w:hAnsi="Arial" w:cs="Arial"/>
            <w:b/>
            <w:bCs/>
            <w:color w:val="000000"/>
            <w:sz w:val="23"/>
            <w:szCs w:val="23"/>
            <w:bdr w:val="none" w:sz="0" w:space="0" w:color="auto" w:frame="1"/>
            <w:lang w:eastAsia="en-IN"/>
          </w:rPr>
          <w:t>User</w:t>
        </w:r>
        <w:r w:rsidRPr="002760D3">
          <w:rPr>
            <w:rFonts w:ascii="Arial" w:eastAsia="Times New Roman" w:hAnsi="Arial" w:cs="Arial"/>
            <w:color w:val="000000"/>
            <w:sz w:val="23"/>
            <w:szCs w:val="23"/>
            <w:bdr w:val="none" w:sz="0" w:space="0" w:color="auto" w:frame="1"/>
            <w:lang w:eastAsia="en-IN"/>
          </w:rPr>
          <w:t xml:space="preserve"> and then copy and paste the following code in it. </w:t>
        </w:r>
        <w:proofErr w:type="gramStart"/>
        <w:r w:rsidRPr="002760D3">
          <w:rPr>
            <w:rFonts w:ascii="Arial" w:eastAsia="Times New Roman" w:hAnsi="Arial" w:cs="Arial"/>
            <w:color w:val="000000"/>
            <w:sz w:val="23"/>
            <w:szCs w:val="23"/>
            <w:bdr w:val="none" w:sz="0" w:space="0" w:color="auto" w:frame="1"/>
            <w:lang w:eastAsia="en-IN"/>
          </w:rPr>
          <w:t>This abstract class having two abstract methods i.e. Send and Receive.</w:t>
        </w:r>
        <w:proofErr w:type="gramEnd"/>
      </w:ins>
    </w:p>
    <w:p w:rsidR="002760D3" w:rsidRPr="002760D3" w:rsidRDefault="002760D3" w:rsidP="002760D3">
      <w:pPr>
        <w:shd w:val="clear" w:color="auto" w:fill="272B33"/>
        <w:spacing w:after="0" w:line="384" w:lineRule="atLeast"/>
        <w:textAlignment w:val="baseline"/>
        <w:rPr>
          <w:ins w:id="74" w:author="Unknown"/>
          <w:rFonts w:ascii="Consolas" w:eastAsia="Times New Roman" w:hAnsi="Consolas" w:cs="Segoe UI"/>
          <w:color w:val="596174"/>
          <w:sz w:val="18"/>
          <w:szCs w:val="18"/>
          <w:lang w:eastAsia="en-IN"/>
        </w:rPr>
      </w:pPr>
      <w:proofErr w:type="gramStart"/>
      <w:ins w:id="75" w:author="Unknown">
        <w:r w:rsidRPr="002760D3">
          <w:rPr>
            <w:rFonts w:ascii="inherit" w:eastAsia="Times New Roman" w:hAnsi="inherit" w:cs="Segoe UI"/>
            <w:b/>
            <w:bCs/>
            <w:color w:val="D171DD"/>
            <w:sz w:val="25"/>
            <w:szCs w:val="25"/>
            <w:bdr w:val="none" w:sz="0" w:space="0" w:color="auto" w:frame="1"/>
            <w:lang w:eastAsia="en-IN"/>
          </w:rPr>
          <w:t>namespace</w:t>
        </w:r>
        <w:proofErr w:type="gramEnd"/>
        <w:r w:rsidRPr="002760D3">
          <w:rPr>
            <w:rFonts w:ascii="inherit" w:eastAsia="Times New Roman" w:hAnsi="inherit" w:cs="Segoe UI"/>
            <w:b/>
            <w:bCs/>
            <w:color w:val="D171DD"/>
            <w:sz w:val="25"/>
            <w:szCs w:val="25"/>
            <w:bdr w:val="none" w:sz="0" w:space="0" w:color="auto" w:frame="1"/>
            <w:lang w:eastAsia="en-IN"/>
          </w:rPr>
          <w:t xml:space="preserve"> </w:t>
        </w:r>
        <w:proofErr w:type="spellStart"/>
        <w:r w:rsidRPr="002760D3">
          <w:rPr>
            <w:rFonts w:ascii="inherit" w:eastAsia="Times New Roman" w:hAnsi="inherit" w:cs="Segoe UI"/>
            <w:i/>
            <w:iCs/>
            <w:color w:val="4284AE"/>
            <w:sz w:val="25"/>
            <w:szCs w:val="25"/>
            <w:bdr w:val="none" w:sz="0" w:space="0" w:color="auto" w:frame="1"/>
            <w:lang w:eastAsia="en-IN"/>
          </w:rPr>
          <w:t>MediatorDesignPattern</w:t>
        </w:r>
        <w:proofErr w:type="spellEnd"/>
      </w:ins>
    </w:p>
    <w:p w:rsidR="002760D3" w:rsidRPr="002760D3" w:rsidRDefault="002760D3" w:rsidP="002760D3">
      <w:pPr>
        <w:shd w:val="clear" w:color="auto" w:fill="272B33"/>
        <w:spacing w:after="0" w:line="384" w:lineRule="atLeast"/>
        <w:textAlignment w:val="baseline"/>
        <w:rPr>
          <w:ins w:id="76" w:author="Unknown"/>
          <w:rFonts w:ascii="Consolas" w:eastAsia="Times New Roman" w:hAnsi="Consolas" w:cs="Segoe UI"/>
          <w:color w:val="596174"/>
          <w:sz w:val="18"/>
          <w:szCs w:val="18"/>
          <w:lang w:eastAsia="en-IN"/>
        </w:rPr>
      </w:pPr>
      <w:ins w:id="77" w:author="Unknown">
        <w:r w:rsidRPr="002760D3">
          <w:rPr>
            <w:rFonts w:ascii="inherit" w:eastAsia="Times New Roman" w:hAnsi="inherit" w:cs="Segoe UI"/>
            <w:b/>
            <w:bCs/>
            <w:color w:val="6B7C8B"/>
            <w:sz w:val="25"/>
            <w:szCs w:val="25"/>
            <w:bdr w:val="none" w:sz="0" w:space="0" w:color="auto" w:frame="1"/>
            <w:lang w:eastAsia="en-IN"/>
          </w:rPr>
          <w:t>{</w:t>
        </w:r>
      </w:ins>
    </w:p>
    <w:p w:rsidR="002760D3" w:rsidRPr="002760D3" w:rsidRDefault="002760D3" w:rsidP="002760D3">
      <w:pPr>
        <w:shd w:val="clear" w:color="auto" w:fill="272B33"/>
        <w:spacing w:after="0" w:line="384" w:lineRule="atLeast"/>
        <w:textAlignment w:val="baseline"/>
        <w:rPr>
          <w:ins w:id="78" w:author="Unknown"/>
          <w:rFonts w:ascii="Consolas" w:eastAsia="Times New Roman" w:hAnsi="Consolas" w:cs="Segoe UI"/>
          <w:color w:val="596174"/>
          <w:sz w:val="18"/>
          <w:szCs w:val="18"/>
          <w:lang w:eastAsia="en-IN"/>
        </w:rPr>
      </w:pPr>
      <w:proofErr w:type="gramStart"/>
      <w:ins w:id="79" w:author="Unknown">
        <w:r w:rsidRPr="002760D3">
          <w:rPr>
            <w:rFonts w:ascii="inherit" w:eastAsia="Times New Roman" w:hAnsi="inherit" w:cs="Segoe UI"/>
            <w:b/>
            <w:bCs/>
            <w:color w:val="D171DD"/>
            <w:sz w:val="25"/>
            <w:szCs w:val="25"/>
            <w:bdr w:val="none" w:sz="0" w:space="0" w:color="auto" w:frame="1"/>
            <w:lang w:eastAsia="en-IN"/>
          </w:rPr>
          <w:t>public</w:t>
        </w:r>
        <w:proofErr w:type="gramEnd"/>
        <w:r w:rsidRPr="002760D3">
          <w:rPr>
            <w:rFonts w:ascii="inherit" w:eastAsia="Times New Roman" w:hAnsi="inherit" w:cs="Segoe UI"/>
            <w:color w:val="CFD5E0"/>
            <w:sz w:val="25"/>
            <w:szCs w:val="25"/>
            <w:bdr w:val="none" w:sz="0" w:space="0" w:color="auto" w:frame="1"/>
            <w:lang w:eastAsia="en-IN"/>
          </w:rPr>
          <w:t xml:space="preserve"> </w:t>
        </w:r>
        <w:r w:rsidRPr="002760D3">
          <w:rPr>
            <w:rFonts w:ascii="inherit" w:eastAsia="Times New Roman" w:hAnsi="inherit" w:cs="Segoe UI"/>
            <w:b/>
            <w:bCs/>
            <w:color w:val="D171DD"/>
            <w:sz w:val="25"/>
            <w:szCs w:val="25"/>
            <w:bdr w:val="none" w:sz="0" w:space="0" w:color="auto" w:frame="1"/>
            <w:lang w:eastAsia="en-IN"/>
          </w:rPr>
          <w:t>abstract</w:t>
        </w:r>
        <w:r w:rsidRPr="002760D3">
          <w:rPr>
            <w:rFonts w:ascii="inherit" w:eastAsia="Times New Roman" w:hAnsi="inherit" w:cs="Segoe UI"/>
            <w:color w:val="CFD5E0"/>
            <w:sz w:val="25"/>
            <w:szCs w:val="25"/>
            <w:bdr w:val="none" w:sz="0" w:space="0" w:color="auto" w:frame="1"/>
            <w:lang w:eastAsia="en-IN"/>
          </w:rPr>
          <w:t xml:space="preserve"> </w:t>
        </w:r>
        <w:r w:rsidRPr="002760D3">
          <w:rPr>
            <w:rFonts w:ascii="inherit" w:eastAsia="Times New Roman" w:hAnsi="inherit" w:cs="Segoe UI"/>
            <w:b/>
            <w:bCs/>
            <w:color w:val="D171DD"/>
            <w:sz w:val="25"/>
            <w:szCs w:val="25"/>
            <w:bdr w:val="none" w:sz="0" w:space="0" w:color="auto" w:frame="1"/>
            <w:lang w:eastAsia="en-IN"/>
          </w:rPr>
          <w:t>class</w:t>
        </w:r>
        <w:r w:rsidRPr="002760D3">
          <w:rPr>
            <w:rFonts w:ascii="inherit" w:eastAsia="Times New Roman" w:hAnsi="inherit" w:cs="Segoe UI"/>
            <w:color w:val="CFD5E0"/>
            <w:sz w:val="25"/>
            <w:szCs w:val="25"/>
            <w:bdr w:val="none" w:sz="0" w:space="0" w:color="auto" w:frame="1"/>
            <w:lang w:eastAsia="en-IN"/>
          </w:rPr>
          <w:t xml:space="preserve"> User</w:t>
        </w:r>
      </w:ins>
    </w:p>
    <w:p w:rsidR="002760D3" w:rsidRPr="002760D3" w:rsidRDefault="002760D3" w:rsidP="002760D3">
      <w:pPr>
        <w:shd w:val="clear" w:color="auto" w:fill="272B33"/>
        <w:spacing w:after="0" w:line="384" w:lineRule="atLeast"/>
        <w:textAlignment w:val="baseline"/>
        <w:rPr>
          <w:ins w:id="80" w:author="Unknown"/>
          <w:rFonts w:ascii="Consolas" w:eastAsia="Times New Roman" w:hAnsi="Consolas" w:cs="Segoe UI"/>
          <w:color w:val="596174"/>
          <w:sz w:val="18"/>
          <w:szCs w:val="18"/>
          <w:lang w:eastAsia="en-IN"/>
        </w:rPr>
      </w:pPr>
      <w:ins w:id="81" w:author="Unknown">
        <w:r w:rsidRPr="002760D3">
          <w:rPr>
            <w:rFonts w:ascii="inherit" w:eastAsia="Times New Roman" w:hAnsi="inherit" w:cs="Segoe UI"/>
            <w:b/>
            <w:bCs/>
            <w:color w:val="6B7C8B"/>
            <w:sz w:val="25"/>
            <w:szCs w:val="25"/>
            <w:bdr w:val="none" w:sz="0" w:space="0" w:color="auto" w:frame="1"/>
            <w:lang w:eastAsia="en-IN"/>
          </w:rPr>
          <w:t>{</w:t>
        </w:r>
      </w:ins>
    </w:p>
    <w:p w:rsidR="002760D3" w:rsidRPr="002760D3" w:rsidRDefault="002760D3" w:rsidP="002760D3">
      <w:pPr>
        <w:shd w:val="clear" w:color="auto" w:fill="272B33"/>
        <w:spacing w:after="0" w:line="384" w:lineRule="atLeast"/>
        <w:textAlignment w:val="baseline"/>
        <w:rPr>
          <w:ins w:id="82" w:author="Unknown"/>
          <w:rFonts w:ascii="Consolas" w:eastAsia="Times New Roman" w:hAnsi="Consolas" w:cs="Segoe UI"/>
          <w:color w:val="596174"/>
          <w:sz w:val="18"/>
          <w:szCs w:val="18"/>
          <w:lang w:eastAsia="en-IN"/>
        </w:rPr>
      </w:pPr>
      <w:proofErr w:type="gramStart"/>
      <w:ins w:id="83" w:author="Unknown">
        <w:r w:rsidRPr="002760D3">
          <w:rPr>
            <w:rFonts w:ascii="inherit" w:eastAsia="Times New Roman" w:hAnsi="inherit" w:cs="Segoe UI"/>
            <w:b/>
            <w:bCs/>
            <w:color w:val="D171DD"/>
            <w:sz w:val="25"/>
            <w:szCs w:val="25"/>
            <w:bdr w:val="none" w:sz="0" w:space="0" w:color="auto" w:frame="1"/>
            <w:lang w:eastAsia="en-IN"/>
          </w:rPr>
          <w:t>protected</w:t>
        </w:r>
        <w:proofErr w:type="gramEnd"/>
        <w:r w:rsidRPr="002760D3">
          <w:rPr>
            <w:rFonts w:ascii="inherit" w:eastAsia="Times New Roman" w:hAnsi="inherit" w:cs="Segoe UI"/>
            <w:color w:val="CFD5E0"/>
            <w:sz w:val="25"/>
            <w:szCs w:val="25"/>
            <w:bdr w:val="none" w:sz="0" w:space="0" w:color="auto" w:frame="1"/>
            <w:lang w:eastAsia="en-IN"/>
          </w:rPr>
          <w:t xml:space="preserve"> </w:t>
        </w:r>
        <w:proofErr w:type="spellStart"/>
        <w:r w:rsidRPr="002760D3">
          <w:rPr>
            <w:rFonts w:ascii="inherit" w:eastAsia="Times New Roman" w:hAnsi="inherit" w:cs="Segoe UI"/>
            <w:color w:val="CFD5E0"/>
            <w:sz w:val="25"/>
            <w:szCs w:val="25"/>
            <w:bdr w:val="none" w:sz="0" w:space="0" w:color="auto" w:frame="1"/>
            <w:lang w:eastAsia="en-IN"/>
          </w:rPr>
          <w:t>FacebookGroupMediator</w:t>
        </w:r>
        <w:proofErr w:type="spellEnd"/>
        <w:r w:rsidRPr="002760D3">
          <w:rPr>
            <w:rFonts w:ascii="inherit" w:eastAsia="Times New Roman" w:hAnsi="inherit" w:cs="Segoe UI"/>
            <w:color w:val="CFD5E0"/>
            <w:sz w:val="25"/>
            <w:szCs w:val="25"/>
            <w:bdr w:val="none" w:sz="0" w:space="0" w:color="auto" w:frame="1"/>
            <w:lang w:eastAsia="en-IN"/>
          </w:rPr>
          <w:t xml:space="preserve"> mediator;</w:t>
        </w:r>
      </w:ins>
    </w:p>
    <w:p w:rsidR="002760D3" w:rsidRPr="002760D3" w:rsidRDefault="002760D3" w:rsidP="002760D3">
      <w:pPr>
        <w:shd w:val="clear" w:color="auto" w:fill="272B33"/>
        <w:spacing w:after="0" w:line="384" w:lineRule="atLeast"/>
        <w:textAlignment w:val="baseline"/>
        <w:rPr>
          <w:ins w:id="84" w:author="Unknown"/>
          <w:rFonts w:ascii="Consolas" w:eastAsia="Times New Roman" w:hAnsi="Consolas" w:cs="Segoe UI"/>
          <w:color w:val="596174"/>
          <w:sz w:val="18"/>
          <w:szCs w:val="18"/>
          <w:lang w:eastAsia="en-IN"/>
        </w:rPr>
      </w:pPr>
      <w:proofErr w:type="gramStart"/>
      <w:ins w:id="85" w:author="Unknown">
        <w:r w:rsidRPr="002760D3">
          <w:rPr>
            <w:rFonts w:ascii="inherit" w:eastAsia="Times New Roman" w:hAnsi="inherit" w:cs="Segoe UI"/>
            <w:b/>
            <w:bCs/>
            <w:color w:val="D171DD"/>
            <w:sz w:val="25"/>
            <w:szCs w:val="25"/>
            <w:bdr w:val="none" w:sz="0" w:space="0" w:color="auto" w:frame="1"/>
            <w:lang w:eastAsia="en-IN"/>
          </w:rPr>
          <w:t>protected</w:t>
        </w:r>
        <w:proofErr w:type="gramEnd"/>
        <w:r w:rsidRPr="002760D3">
          <w:rPr>
            <w:rFonts w:ascii="inherit" w:eastAsia="Times New Roman" w:hAnsi="inherit" w:cs="Segoe UI"/>
            <w:color w:val="CFD5E0"/>
            <w:sz w:val="25"/>
            <w:szCs w:val="25"/>
            <w:bdr w:val="none" w:sz="0" w:space="0" w:color="auto" w:frame="1"/>
            <w:lang w:eastAsia="en-IN"/>
          </w:rPr>
          <w:t xml:space="preserve"> string name;</w:t>
        </w:r>
      </w:ins>
    </w:p>
    <w:p w:rsidR="002760D3" w:rsidRPr="002760D3" w:rsidRDefault="002760D3" w:rsidP="002760D3">
      <w:pPr>
        <w:shd w:val="clear" w:color="auto" w:fill="272B33"/>
        <w:spacing w:after="0" w:line="384" w:lineRule="atLeast"/>
        <w:textAlignment w:val="baseline"/>
        <w:rPr>
          <w:ins w:id="86" w:author="Unknown"/>
          <w:rFonts w:ascii="Consolas" w:eastAsia="Times New Roman" w:hAnsi="Consolas" w:cs="Segoe UI"/>
          <w:color w:val="596174"/>
          <w:sz w:val="18"/>
          <w:szCs w:val="18"/>
          <w:lang w:eastAsia="en-IN"/>
        </w:rPr>
      </w:pPr>
      <w:proofErr w:type="gramStart"/>
      <w:ins w:id="87" w:author="Unknown">
        <w:r w:rsidRPr="002760D3">
          <w:rPr>
            <w:rFonts w:ascii="inherit" w:eastAsia="Times New Roman" w:hAnsi="inherit" w:cs="Segoe UI"/>
            <w:b/>
            <w:bCs/>
            <w:color w:val="D171DD"/>
            <w:sz w:val="25"/>
            <w:szCs w:val="25"/>
            <w:bdr w:val="none" w:sz="0" w:space="0" w:color="auto" w:frame="1"/>
            <w:lang w:eastAsia="en-IN"/>
          </w:rPr>
          <w:t>public</w:t>
        </w:r>
        <w:proofErr w:type="gramEnd"/>
        <w:r w:rsidRPr="002760D3">
          <w:rPr>
            <w:rFonts w:ascii="inherit" w:eastAsia="Times New Roman" w:hAnsi="inherit" w:cs="Segoe UI"/>
            <w:color w:val="CFD5E0"/>
            <w:sz w:val="25"/>
            <w:szCs w:val="25"/>
            <w:bdr w:val="none" w:sz="0" w:space="0" w:color="auto" w:frame="1"/>
            <w:lang w:eastAsia="en-IN"/>
          </w:rPr>
          <w:t xml:space="preserve"> </w:t>
        </w:r>
        <w:r w:rsidRPr="002760D3">
          <w:rPr>
            <w:rFonts w:ascii="inherit" w:eastAsia="Times New Roman" w:hAnsi="inherit" w:cs="Segoe UI"/>
            <w:color w:val="4284AE"/>
            <w:sz w:val="25"/>
            <w:szCs w:val="25"/>
            <w:bdr w:val="none" w:sz="0" w:space="0" w:color="auto" w:frame="1"/>
            <w:lang w:eastAsia="en-IN"/>
          </w:rPr>
          <w:t>User</w:t>
        </w:r>
        <w:r w:rsidRPr="002760D3">
          <w:rPr>
            <w:rFonts w:ascii="inherit" w:eastAsia="Times New Roman" w:hAnsi="inherit" w:cs="Segoe UI"/>
            <w:b/>
            <w:bCs/>
            <w:color w:val="6B7C8B"/>
            <w:sz w:val="25"/>
            <w:szCs w:val="25"/>
            <w:bdr w:val="none" w:sz="0" w:space="0" w:color="auto" w:frame="1"/>
            <w:lang w:eastAsia="en-IN"/>
          </w:rPr>
          <w:t>(</w:t>
        </w:r>
        <w:proofErr w:type="spellStart"/>
        <w:r w:rsidRPr="002760D3">
          <w:rPr>
            <w:rFonts w:ascii="inherit" w:eastAsia="Times New Roman" w:hAnsi="inherit" w:cs="Segoe UI"/>
            <w:color w:val="CFD5E0"/>
            <w:sz w:val="25"/>
            <w:szCs w:val="25"/>
            <w:bdr w:val="none" w:sz="0" w:space="0" w:color="auto" w:frame="1"/>
            <w:lang w:eastAsia="en-IN"/>
          </w:rPr>
          <w:t>FacebookGroupMediator</w:t>
        </w:r>
        <w:proofErr w:type="spellEnd"/>
        <w:r w:rsidRPr="002760D3">
          <w:rPr>
            <w:rFonts w:ascii="inherit" w:eastAsia="Times New Roman" w:hAnsi="inherit" w:cs="Segoe UI"/>
            <w:color w:val="CFD5E0"/>
            <w:sz w:val="25"/>
            <w:szCs w:val="25"/>
            <w:bdr w:val="none" w:sz="0" w:space="0" w:color="auto" w:frame="1"/>
            <w:lang w:eastAsia="en-IN"/>
          </w:rPr>
          <w:t xml:space="preserve"> mediator, string name</w:t>
        </w:r>
        <w:r w:rsidRPr="002760D3">
          <w:rPr>
            <w:rFonts w:ascii="inherit" w:eastAsia="Times New Roman" w:hAnsi="inherit" w:cs="Segoe UI"/>
            <w:b/>
            <w:bCs/>
            <w:color w:val="6B7C8B"/>
            <w:sz w:val="25"/>
            <w:szCs w:val="25"/>
            <w:bdr w:val="none" w:sz="0" w:space="0" w:color="auto" w:frame="1"/>
            <w:lang w:eastAsia="en-IN"/>
          </w:rPr>
          <w:t>)</w:t>
        </w:r>
      </w:ins>
    </w:p>
    <w:p w:rsidR="002760D3" w:rsidRPr="002760D3" w:rsidRDefault="002760D3" w:rsidP="002760D3">
      <w:pPr>
        <w:shd w:val="clear" w:color="auto" w:fill="272B33"/>
        <w:spacing w:after="0" w:line="384" w:lineRule="atLeast"/>
        <w:textAlignment w:val="baseline"/>
        <w:rPr>
          <w:ins w:id="88" w:author="Unknown"/>
          <w:rFonts w:ascii="Consolas" w:eastAsia="Times New Roman" w:hAnsi="Consolas" w:cs="Segoe UI"/>
          <w:color w:val="596174"/>
          <w:sz w:val="18"/>
          <w:szCs w:val="18"/>
          <w:lang w:eastAsia="en-IN"/>
        </w:rPr>
      </w:pPr>
      <w:ins w:id="89" w:author="Unknown">
        <w:r w:rsidRPr="002760D3">
          <w:rPr>
            <w:rFonts w:ascii="inherit" w:eastAsia="Times New Roman" w:hAnsi="inherit" w:cs="Segoe UI"/>
            <w:b/>
            <w:bCs/>
            <w:color w:val="6B7C8B"/>
            <w:sz w:val="25"/>
            <w:szCs w:val="25"/>
            <w:bdr w:val="none" w:sz="0" w:space="0" w:color="auto" w:frame="1"/>
            <w:lang w:eastAsia="en-IN"/>
          </w:rPr>
          <w:t>{</w:t>
        </w:r>
      </w:ins>
    </w:p>
    <w:p w:rsidR="002760D3" w:rsidRPr="002760D3" w:rsidRDefault="002760D3" w:rsidP="002760D3">
      <w:pPr>
        <w:shd w:val="clear" w:color="auto" w:fill="272B33"/>
        <w:spacing w:after="0" w:line="384" w:lineRule="atLeast"/>
        <w:textAlignment w:val="baseline"/>
        <w:rPr>
          <w:ins w:id="90" w:author="Unknown"/>
          <w:rFonts w:ascii="Consolas" w:eastAsia="Times New Roman" w:hAnsi="Consolas" w:cs="Segoe UI"/>
          <w:color w:val="596174"/>
          <w:sz w:val="18"/>
          <w:szCs w:val="18"/>
          <w:lang w:eastAsia="en-IN"/>
        </w:rPr>
      </w:pPr>
      <w:proofErr w:type="spellStart"/>
      <w:ins w:id="91" w:author="Unknown">
        <w:r w:rsidRPr="002760D3">
          <w:rPr>
            <w:rFonts w:ascii="inherit" w:eastAsia="Times New Roman" w:hAnsi="inherit" w:cs="Segoe UI"/>
            <w:color w:val="FFFFFF"/>
            <w:sz w:val="25"/>
            <w:szCs w:val="25"/>
            <w:bdr w:val="none" w:sz="0" w:space="0" w:color="auto" w:frame="1"/>
            <w:lang w:eastAsia="en-IN"/>
          </w:rPr>
          <w:t>this</w:t>
        </w:r>
        <w:r w:rsidRPr="002760D3">
          <w:rPr>
            <w:rFonts w:ascii="inherit" w:eastAsia="Times New Roman" w:hAnsi="inherit" w:cs="Segoe UI"/>
            <w:color w:val="CFD5E0"/>
            <w:sz w:val="25"/>
            <w:szCs w:val="25"/>
            <w:bdr w:val="none" w:sz="0" w:space="0" w:color="auto" w:frame="1"/>
            <w:lang w:eastAsia="en-IN"/>
          </w:rPr>
          <w:t>.</w:t>
        </w:r>
        <w:r w:rsidRPr="002760D3">
          <w:rPr>
            <w:rFonts w:ascii="inherit" w:eastAsia="Times New Roman" w:hAnsi="inherit" w:cs="Segoe UI"/>
            <w:color w:val="4284AE"/>
            <w:sz w:val="25"/>
            <w:szCs w:val="25"/>
            <w:bdr w:val="none" w:sz="0" w:space="0" w:color="auto" w:frame="1"/>
            <w:lang w:eastAsia="en-IN"/>
          </w:rPr>
          <w:t>mediator</w:t>
        </w:r>
        <w:proofErr w:type="spellEnd"/>
        <w:r w:rsidRPr="002760D3">
          <w:rPr>
            <w:rFonts w:ascii="inherit" w:eastAsia="Times New Roman" w:hAnsi="inherit" w:cs="Segoe UI"/>
            <w:color w:val="CFD5E0"/>
            <w:sz w:val="25"/>
            <w:szCs w:val="25"/>
            <w:bdr w:val="none" w:sz="0" w:space="0" w:color="auto" w:frame="1"/>
            <w:lang w:eastAsia="en-IN"/>
          </w:rPr>
          <w:t xml:space="preserve"> = mediator;</w:t>
        </w:r>
      </w:ins>
    </w:p>
    <w:p w:rsidR="002760D3" w:rsidRPr="002760D3" w:rsidRDefault="002760D3" w:rsidP="002760D3">
      <w:pPr>
        <w:shd w:val="clear" w:color="auto" w:fill="272B33"/>
        <w:spacing w:after="0" w:line="384" w:lineRule="atLeast"/>
        <w:textAlignment w:val="baseline"/>
        <w:rPr>
          <w:ins w:id="92" w:author="Unknown"/>
          <w:rFonts w:ascii="Consolas" w:eastAsia="Times New Roman" w:hAnsi="Consolas" w:cs="Segoe UI"/>
          <w:color w:val="596174"/>
          <w:sz w:val="18"/>
          <w:szCs w:val="18"/>
          <w:lang w:eastAsia="en-IN"/>
        </w:rPr>
      </w:pPr>
      <w:ins w:id="93" w:author="Unknown">
        <w:r w:rsidRPr="002760D3">
          <w:rPr>
            <w:rFonts w:ascii="inherit" w:eastAsia="Times New Roman" w:hAnsi="inherit" w:cs="Segoe UI"/>
            <w:color w:val="FFFFFF"/>
            <w:sz w:val="25"/>
            <w:szCs w:val="25"/>
            <w:bdr w:val="none" w:sz="0" w:space="0" w:color="auto" w:frame="1"/>
            <w:lang w:eastAsia="en-IN"/>
          </w:rPr>
          <w:t>this</w:t>
        </w:r>
        <w:r w:rsidRPr="002760D3">
          <w:rPr>
            <w:rFonts w:ascii="inherit" w:eastAsia="Times New Roman" w:hAnsi="inherit" w:cs="Segoe UI"/>
            <w:color w:val="CFD5E0"/>
            <w:sz w:val="25"/>
            <w:szCs w:val="25"/>
            <w:bdr w:val="none" w:sz="0" w:space="0" w:color="auto" w:frame="1"/>
            <w:lang w:eastAsia="en-IN"/>
          </w:rPr>
          <w:t>.</w:t>
        </w:r>
        <w:r w:rsidRPr="002760D3">
          <w:rPr>
            <w:rFonts w:ascii="inherit" w:eastAsia="Times New Roman" w:hAnsi="inherit" w:cs="Segoe UI"/>
            <w:color w:val="4284AE"/>
            <w:sz w:val="25"/>
            <w:szCs w:val="25"/>
            <w:bdr w:val="none" w:sz="0" w:space="0" w:color="auto" w:frame="1"/>
            <w:lang w:eastAsia="en-IN"/>
          </w:rPr>
          <w:t>name</w:t>
        </w:r>
        <w:r w:rsidRPr="002760D3">
          <w:rPr>
            <w:rFonts w:ascii="inherit" w:eastAsia="Times New Roman" w:hAnsi="inherit" w:cs="Segoe UI"/>
            <w:color w:val="CFD5E0"/>
            <w:sz w:val="25"/>
            <w:szCs w:val="25"/>
            <w:bdr w:val="none" w:sz="0" w:space="0" w:color="auto" w:frame="1"/>
            <w:lang w:eastAsia="en-IN"/>
          </w:rPr>
          <w:t xml:space="preserve"> = name;</w:t>
        </w:r>
      </w:ins>
    </w:p>
    <w:p w:rsidR="002760D3" w:rsidRPr="002760D3" w:rsidRDefault="002760D3" w:rsidP="002760D3">
      <w:pPr>
        <w:shd w:val="clear" w:color="auto" w:fill="272B33"/>
        <w:spacing w:after="0" w:line="384" w:lineRule="atLeast"/>
        <w:textAlignment w:val="baseline"/>
        <w:rPr>
          <w:ins w:id="94" w:author="Unknown"/>
          <w:rFonts w:ascii="Consolas" w:eastAsia="Times New Roman" w:hAnsi="Consolas" w:cs="Segoe UI"/>
          <w:color w:val="596174"/>
          <w:sz w:val="18"/>
          <w:szCs w:val="18"/>
          <w:lang w:eastAsia="en-IN"/>
        </w:rPr>
      </w:pPr>
      <w:ins w:id="95" w:author="Unknown">
        <w:r w:rsidRPr="002760D3">
          <w:rPr>
            <w:rFonts w:ascii="inherit" w:eastAsia="Times New Roman" w:hAnsi="inherit" w:cs="Segoe UI"/>
            <w:b/>
            <w:bCs/>
            <w:color w:val="6B7C8B"/>
            <w:sz w:val="25"/>
            <w:szCs w:val="25"/>
            <w:bdr w:val="none" w:sz="0" w:space="0" w:color="auto" w:frame="1"/>
            <w:lang w:eastAsia="en-IN"/>
          </w:rPr>
          <w:t>}</w:t>
        </w:r>
      </w:ins>
    </w:p>
    <w:p w:rsidR="002760D3" w:rsidRPr="002760D3" w:rsidRDefault="002760D3" w:rsidP="002760D3">
      <w:pPr>
        <w:shd w:val="clear" w:color="auto" w:fill="272B33"/>
        <w:spacing w:after="0" w:line="384" w:lineRule="atLeast"/>
        <w:textAlignment w:val="baseline"/>
        <w:rPr>
          <w:ins w:id="96" w:author="Unknown"/>
          <w:rFonts w:ascii="Consolas" w:eastAsia="Times New Roman" w:hAnsi="Consolas" w:cs="Segoe UI"/>
          <w:color w:val="596174"/>
          <w:sz w:val="18"/>
          <w:szCs w:val="18"/>
          <w:lang w:eastAsia="en-IN"/>
        </w:rPr>
      </w:pPr>
      <w:proofErr w:type="gramStart"/>
      <w:ins w:id="97" w:author="Unknown">
        <w:r w:rsidRPr="002760D3">
          <w:rPr>
            <w:rFonts w:ascii="inherit" w:eastAsia="Times New Roman" w:hAnsi="inherit" w:cs="Segoe UI"/>
            <w:b/>
            <w:bCs/>
            <w:color w:val="D171DD"/>
            <w:sz w:val="25"/>
            <w:szCs w:val="25"/>
            <w:bdr w:val="none" w:sz="0" w:space="0" w:color="auto" w:frame="1"/>
            <w:lang w:eastAsia="en-IN"/>
          </w:rPr>
          <w:t>public</w:t>
        </w:r>
        <w:proofErr w:type="gramEnd"/>
        <w:r w:rsidRPr="002760D3">
          <w:rPr>
            <w:rFonts w:ascii="inherit" w:eastAsia="Times New Roman" w:hAnsi="inherit" w:cs="Segoe UI"/>
            <w:color w:val="CFD5E0"/>
            <w:sz w:val="25"/>
            <w:szCs w:val="25"/>
            <w:bdr w:val="none" w:sz="0" w:space="0" w:color="auto" w:frame="1"/>
            <w:lang w:eastAsia="en-IN"/>
          </w:rPr>
          <w:t xml:space="preserve"> </w:t>
        </w:r>
        <w:r w:rsidRPr="002760D3">
          <w:rPr>
            <w:rFonts w:ascii="inherit" w:eastAsia="Times New Roman" w:hAnsi="inherit" w:cs="Segoe UI"/>
            <w:b/>
            <w:bCs/>
            <w:color w:val="D171DD"/>
            <w:sz w:val="25"/>
            <w:szCs w:val="25"/>
            <w:bdr w:val="none" w:sz="0" w:space="0" w:color="auto" w:frame="1"/>
            <w:lang w:eastAsia="en-IN"/>
          </w:rPr>
          <w:t>abstract</w:t>
        </w:r>
        <w:r w:rsidRPr="002760D3">
          <w:rPr>
            <w:rFonts w:ascii="inherit" w:eastAsia="Times New Roman" w:hAnsi="inherit" w:cs="Segoe UI"/>
            <w:color w:val="CFD5E0"/>
            <w:sz w:val="25"/>
            <w:szCs w:val="25"/>
            <w:bdr w:val="none" w:sz="0" w:space="0" w:color="auto" w:frame="1"/>
            <w:lang w:eastAsia="en-IN"/>
          </w:rPr>
          <w:t xml:space="preserve"> </w:t>
        </w:r>
        <w:r w:rsidRPr="002760D3">
          <w:rPr>
            <w:rFonts w:ascii="inherit" w:eastAsia="Times New Roman" w:hAnsi="inherit" w:cs="Segoe UI"/>
            <w:b/>
            <w:bCs/>
            <w:color w:val="D171DD"/>
            <w:sz w:val="25"/>
            <w:szCs w:val="25"/>
            <w:bdr w:val="none" w:sz="0" w:space="0" w:color="auto" w:frame="1"/>
            <w:lang w:eastAsia="en-IN"/>
          </w:rPr>
          <w:t>void</w:t>
        </w:r>
        <w:r w:rsidRPr="002760D3">
          <w:rPr>
            <w:rFonts w:ascii="inherit" w:eastAsia="Times New Roman" w:hAnsi="inherit" w:cs="Segoe UI"/>
            <w:color w:val="CFD5E0"/>
            <w:sz w:val="25"/>
            <w:szCs w:val="25"/>
            <w:bdr w:val="none" w:sz="0" w:space="0" w:color="auto" w:frame="1"/>
            <w:lang w:eastAsia="en-IN"/>
          </w:rPr>
          <w:t xml:space="preserve"> </w:t>
        </w:r>
        <w:r w:rsidRPr="002760D3">
          <w:rPr>
            <w:rFonts w:ascii="inherit" w:eastAsia="Times New Roman" w:hAnsi="inherit" w:cs="Segoe UI"/>
            <w:color w:val="4284AE"/>
            <w:sz w:val="25"/>
            <w:szCs w:val="25"/>
            <w:bdr w:val="none" w:sz="0" w:space="0" w:color="auto" w:frame="1"/>
            <w:lang w:eastAsia="en-IN"/>
          </w:rPr>
          <w:t>Send</w:t>
        </w:r>
        <w:r w:rsidRPr="002760D3">
          <w:rPr>
            <w:rFonts w:ascii="inherit" w:eastAsia="Times New Roman" w:hAnsi="inherit" w:cs="Segoe UI"/>
            <w:b/>
            <w:bCs/>
            <w:color w:val="6B7C8B"/>
            <w:sz w:val="25"/>
            <w:szCs w:val="25"/>
            <w:bdr w:val="none" w:sz="0" w:space="0" w:color="auto" w:frame="1"/>
            <w:lang w:eastAsia="en-IN"/>
          </w:rPr>
          <w:t>(</w:t>
        </w:r>
        <w:r w:rsidRPr="002760D3">
          <w:rPr>
            <w:rFonts w:ascii="inherit" w:eastAsia="Times New Roman" w:hAnsi="inherit" w:cs="Segoe UI"/>
            <w:color w:val="CFD5E0"/>
            <w:sz w:val="25"/>
            <w:szCs w:val="25"/>
            <w:bdr w:val="none" w:sz="0" w:space="0" w:color="auto" w:frame="1"/>
            <w:lang w:eastAsia="en-IN"/>
          </w:rPr>
          <w:t>string message</w:t>
        </w:r>
        <w:r w:rsidRPr="002760D3">
          <w:rPr>
            <w:rFonts w:ascii="inherit" w:eastAsia="Times New Roman" w:hAnsi="inherit" w:cs="Segoe UI"/>
            <w:b/>
            <w:bCs/>
            <w:color w:val="6B7C8B"/>
            <w:sz w:val="25"/>
            <w:szCs w:val="25"/>
            <w:bdr w:val="none" w:sz="0" w:space="0" w:color="auto" w:frame="1"/>
            <w:lang w:eastAsia="en-IN"/>
          </w:rPr>
          <w:t>)</w:t>
        </w:r>
        <w:r w:rsidRPr="002760D3">
          <w:rPr>
            <w:rFonts w:ascii="inherit" w:eastAsia="Times New Roman" w:hAnsi="inherit" w:cs="Segoe UI"/>
            <w:color w:val="CFD5E0"/>
            <w:sz w:val="25"/>
            <w:szCs w:val="25"/>
            <w:bdr w:val="none" w:sz="0" w:space="0" w:color="auto" w:frame="1"/>
            <w:lang w:eastAsia="en-IN"/>
          </w:rPr>
          <w:t>;</w:t>
        </w:r>
      </w:ins>
    </w:p>
    <w:p w:rsidR="002760D3" w:rsidRPr="002760D3" w:rsidRDefault="002760D3" w:rsidP="002760D3">
      <w:pPr>
        <w:shd w:val="clear" w:color="auto" w:fill="272B33"/>
        <w:spacing w:after="0" w:line="384" w:lineRule="atLeast"/>
        <w:textAlignment w:val="baseline"/>
        <w:rPr>
          <w:ins w:id="98" w:author="Unknown"/>
          <w:rFonts w:ascii="Consolas" w:eastAsia="Times New Roman" w:hAnsi="Consolas" w:cs="Segoe UI"/>
          <w:color w:val="596174"/>
          <w:sz w:val="18"/>
          <w:szCs w:val="18"/>
          <w:lang w:eastAsia="en-IN"/>
        </w:rPr>
      </w:pPr>
      <w:proofErr w:type="gramStart"/>
      <w:ins w:id="99" w:author="Unknown">
        <w:r w:rsidRPr="002760D3">
          <w:rPr>
            <w:rFonts w:ascii="inherit" w:eastAsia="Times New Roman" w:hAnsi="inherit" w:cs="Segoe UI"/>
            <w:b/>
            <w:bCs/>
            <w:color w:val="D171DD"/>
            <w:sz w:val="25"/>
            <w:szCs w:val="25"/>
            <w:bdr w:val="none" w:sz="0" w:space="0" w:color="auto" w:frame="1"/>
            <w:lang w:eastAsia="en-IN"/>
          </w:rPr>
          <w:t>public</w:t>
        </w:r>
        <w:proofErr w:type="gramEnd"/>
        <w:r w:rsidRPr="002760D3">
          <w:rPr>
            <w:rFonts w:ascii="inherit" w:eastAsia="Times New Roman" w:hAnsi="inherit" w:cs="Segoe UI"/>
            <w:color w:val="CFD5E0"/>
            <w:sz w:val="25"/>
            <w:szCs w:val="25"/>
            <w:bdr w:val="none" w:sz="0" w:space="0" w:color="auto" w:frame="1"/>
            <w:lang w:eastAsia="en-IN"/>
          </w:rPr>
          <w:t xml:space="preserve"> </w:t>
        </w:r>
        <w:r w:rsidRPr="002760D3">
          <w:rPr>
            <w:rFonts w:ascii="inherit" w:eastAsia="Times New Roman" w:hAnsi="inherit" w:cs="Segoe UI"/>
            <w:b/>
            <w:bCs/>
            <w:color w:val="D171DD"/>
            <w:sz w:val="25"/>
            <w:szCs w:val="25"/>
            <w:bdr w:val="none" w:sz="0" w:space="0" w:color="auto" w:frame="1"/>
            <w:lang w:eastAsia="en-IN"/>
          </w:rPr>
          <w:t>abstract</w:t>
        </w:r>
        <w:r w:rsidRPr="002760D3">
          <w:rPr>
            <w:rFonts w:ascii="inherit" w:eastAsia="Times New Roman" w:hAnsi="inherit" w:cs="Segoe UI"/>
            <w:color w:val="CFD5E0"/>
            <w:sz w:val="25"/>
            <w:szCs w:val="25"/>
            <w:bdr w:val="none" w:sz="0" w:space="0" w:color="auto" w:frame="1"/>
            <w:lang w:eastAsia="en-IN"/>
          </w:rPr>
          <w:t xml:space="preserve"> </w:t>
        </w:r>
        <w:r w:rsidRPr="002760D3">
          <w:rPr>
            <w:rFonts w:ascii="inherit" w:eastAsia="Times New Roman" w:hAnsi="inherit" w:cs="Segoe UI"/>
            <w:b/>
            <w:bCs/>
            <w:color w:val="D171DD"/>
            <w:sz w:val="25"/>
            <w:szCs w:val="25"/>
            <w:bdr w:val="none" w:sz="0" w:space="0" w:color="auto" w:frame="1"/>
            <w:lang w:eastAsia="en-IN"/>
          </w:rPr>
          <w:t>void</w:t>
        </w:r>
        <w:r w:rsidRPr="002760D3">
          <w:rPr>
            <w:rFonts w:ascii="inherit" w:eastAsia="Times New Roman" w:hAnsi="inherit" w:cs="Segoe UI"/>
            <w:color w:val="CFD5E0"/>
            <w:sz w:val="25"/>
            <w:szCs w:val="25"/>
            <w:bdr w:val="none" w:sz="0" w:space="0" w:color="auto" w:frame="1"/>
            <w:lang w:eastAsia="en-IN"/>
          </w:rPr>
          <w:t xml:space="preserve"> </w:t>
        </w:r>
        <w:r w:rsidRPr="002760D3">
          <w:rPr>
            <w:rFonts w:ascii="inherit" w:eastAsia="Times New Roman" w:hAnsi="inherit" w:cs="Segoe UI"/>
            <w:color w:val="4284AE"/>
            <w:sz w:val="25"/>
            <w:szCs w:val="25"/>
            <w:bdr w:val="none" w:sz="0" w:space="0" w:color="auto" w:frame="1"/>
            <w:lang w:eastAsia="en-IN"/>
          </w:rPr>
          <w:t>Receive</w:t>
        </w:r>
        <w:r w:rsidRPr="002760D3">
          <w:rPr>
            <w:rFonts w:ascii="inherit" w:eastAsia="Times New Roman" w:hAnsi="inherit" w:cs="Segoe UI"/>
            <w:b/>
            <w:bCs/>
            <w:color w:val="6B7C8B"/>
            <w:sz w:val="25"/>
            <w:szCs w:val="25"/>
            <w:bdr w:val="none" w:sz="0" w:space="0" w:color="auto" w:frame="1"/>
            <w:lang w:eastAsia="en-IN"/>
          </w:rPr>
          <w:t>(</w:t>
        </w:r>
        <w:r w:rsidRPr="002760D3">
          <w:rPr>
            <w:rFonts w:ascii="inherit" w:eastAsia="Times New Roman" w:hAnsi="inherit" w:cs="Segoe UI"/>
            <w:color w:val="CFD5E0"/>
            <w:sz w:val="25"/>
            <w:szCs w:val="25"/>
            <w:bdr w:val="none" w:sz="0" w:space="0" w:color="auto" w:frame="1"/>
            <w:lang w:eastAsia="en-IN"/>
          </w:rPr>
          <w:t>string message</w:t>
        </w:r>
        <w:r w:rsidRPr="002760D3">
          <w:rPr>
            <w:rFonts w:ascii="inherit" w:eastAsia="Times New Roman" w:hAnsi="inherit" w:cs="Segoe UI"/>
            <w:b/>
            <w:bCs/>
            <w:color w:val="6B7C8B"/>
            <w:sz w:val="25"/>
            <w:szCs w:val="25"/>
            <w:bdr w:val="none" w:sz="0" w:space="0" w:color="auto" w:frame="1"/>
            <w:lang w:eastAsia="en-IN"/>
          </w:rPr>
          <w:t>)</w:t>
        </w:r>
        <w:r w:rsidRPr="002760D3">
          <w:rPr>
            <w:rFonts w:ascii="inherit" w:eastAsia="Times New Roman" w:hAnsi="inherit" w:cs="Segoe UI"/>
            <w:color w:val="CFD5E0"/>
            <w:sz w:val="25"/>
            <w:szCs w:val="25"/>
            <w:bdr w:val="none" w:sz="0" w:space="0" w:color="auto" w:frame="1"/>
            <w:lang w:eastAsia="en-IN"/>
          </w:rPr>
          <w:t>;</w:t>
        </w:r>
      </w:ins>
    </w:p>
    <w:p w:rsidR="002760D3" w:rsidRPr="002760D3" w:rsidRDefault="002760D3" w:rsidP="002760D3">
      <w:pPr>
        <w:shd w:val="clear" w:color="auto" w:fill="272B33"/>
        <w:spacing w:after="0" w:line="384" w:lineRule="atLeast"/>
        <w:textAlignment w:val="baseline"/>
        <w:rPr>
          <w:ins w:id="100" w:author="Unknown"/>
          <w:rFonts w:ascii="Consolas" w:eastAsia="Times New Roman" w:hAnsi="Consolas" w:cs="Segoe UI"/>
          <w:color w:val="596174"/>
          <w:sz w:val="18"/>
          <w:szCs w:val="18"/>
          <w:lang w:eastAsia="en-IN"/>
        </w:rPr>
      </w:pPr>
      <w:ins w:id="101" w:author="Unknown">
        <w:r w:rsidRPr="002760D3">
          <w:rPr>
            <w:rFonts w:ascii="inherit" w:eastAsia="Times New Roman" w:hAnsi="inherit" w:cs="Segoe UI"/>
            <w:b/>
            <w:bCs/>
            <w:color w:val="6B7C8B"/>
            <w:sz w:val="25"/>
            <w:szCs w:val="25"/>
            <w:bdr w:val="none" w:sz="0" w:space="0" w:color="auto" w:frame="1"/>
            <w:lang w:eastAsia="en-IN"/>
          </w:rPr>
          <w:t>}</w:t>
        </w:r>
      </w:ins>
    </w:p>
    <w:p w:rsidR="002760D3" w:rsidRPr="002760D3" w:rsidRDefault="002760D3" w:rsidP="002760D3">
      <w:pPr>
        <w:shd w:val="clear" w:color="auto" w:fill="272B33"/>
        <w:spacing w:line="384" w:lineRule="atLeast"/>
        <w:textAlignment w:val="baseline"/>
        <w:rPr>
          <w:ins w:id="102" w:author="Unknown"/>
          <w:rFonts w:ascii="Consolas" w:eastAsia="Times New Roman" w:hAnsi="Consolas" w:cs="Segoe UI"/>
          <w:color w:val="596174"/>
          <w:sz w:val="18"/>
          <w:szCs w:val="18"/>
          <w:lang w:eastAsia="en-IN"/>
        </w:rPr>
      </w:pPr>
      <w:ins w:id="103" w:author="Unknown">
        <w:r w:rsidRPr="002760D3">
          <w:rPr>
            <w:rFonts w:ascii="inherit" w:eastAsia="Times New Roman" w:hAnsi="inherit" w:cs="Segoe UI"/>
            <w:b/>
            <w:bCs/>
            <w:color w:val="6B7C8B"/>
            <w:sz w:val="25"/>
            <w:szCs w:val="25"/>
            <w:bdr w:val="none" w:sz="0" w:space="0" w:color="auto" w:frame="1"/>
            <w:lang w:eastAsia="en-IN"/>
          </w:rPr>
          <w:t>}</w:t>
        </w:r>
      </w:ins>
    </w:p>
    <w:p w:rsidR="002760D3" w:rsidRPr="002760D3" w:rsidRDefault="002760D3" w:rsidP="002760D3">
      <w:pPr>
        <w:shd w:val="clear" w:color="auto" w:fill="FFFFFF"/>
        <w:spacing w:after="0" w:line="240" w:lineRule="auto"/>
        <w:jc w:val="both"/>
        <w:textAlignment w:val="baseline"/>
        <w:outlineLvl w:val="4"/>
        <w:rPr>
          <w:ins w:id="104" w:author="Unknown"/>
          <w:rFonts w:ascii="Segoe UI" w:eastAsia="Times New Roman" w:hAnsi="Segoe UI" w:cs="Segoe UI"/>
          <w:color w:val="3A3A3A"/>
          <w:sz w:val="20"/>
          <w:szCs w:val="20"/>
          <w:lang w:eastAsia="en-IN"/>
        </w:rPr>
      </w:pPr>
      <w:ins w:id="105" w:author="Unknown">
        <w:r w:rsidRPr="002760D3">
          <w:rPr>
            <w:rFonts w:ascii="Arial" w:eastAsia="Times New Roman" w:hAnsi="Arial" w:cs="Arial"/>
            <w:b/>
            <w:bCs/>
            <w:color w:val="000000"/>
            <w:sz w:val="27"/>
            <w:szCs w:val="27"/>
            <w:bdr w:val="none" w:sz="0" w:space="0" w:color="auto" w:frame="1"/>
            <w:lang w:eastAsia="en-IN"/>
          </w:rPr>
          <w:t xml:space="preserve">Step4: Creating </w:t>
        </w:r>
        <w:proofErr w:type="spellStart"/>
        <w:r w:rsidRPr="002760D3">
          <w:rPr>
            <w:rFonts w:ascii="Arial" w:eastAsia="Times New Roman" w:hAnsi="Arial" w:cs="Arial"/>
            <w:b/>
            <w:bCs/>
            <w:color w:val="000000"/>
            <w:sz w:val="27"/>
            <w:szCs w:val="27"/>
            <w:bdr w:val="none" w:sz="0" w:space="0" w:color="auto" w:frame="1"/>
            <w:lang w:eastAsia="en-IN"/>
          </w:rPr>
          <w:t>ConcreteColleague</w:t>
        </w:r>
        <w:proofErr w:type="spellEnd"/>
      </w:ins>
    </w:p>
    <w:p w:rsidR="002760D3" w:rsidRPr="002760D3" w:rsidRDefault="002760D3" w:rsidP="002760D3">
      <w:pPr>
        <w:shd w:val="clear" w:color="auto" w:fill="FFFFFF"/>
        <w:spacing w:after="0" w:line="240" w:lineRule="auto"/>
        <w:jc w:val="both"/>
        <w:textAlignment w:val="baseline"/>
        <w:rPr>
          <w:ins w:id="106" w:author="Unknown"/>
          <w:rFonts w:ascii="Segoe UI" w:eastAsia="Times New Roman" w:hAnsi="Segoe UI" w:cs="Segoe UI"/>
          <w:color w:val="212529"/>
          <w:sz w:val="23"/>
          <w:szCs w:val="23"/>
          <w:lang w:eastAsia="en-IN"/>
        </w:rPr>
      </w:pPr>
      <w:ins w:id="107" w:author="Unknown">
        <w:r w:rsidRPr="002760D3">
          <w:rPr>
            <w:rFonts w:ascii="Arial" w:eastAsia="Times New Roman" w:hAnsi="Arial" w:cs="Arial"/>
            <w:color w:val="000000"/>
            <w:sz w:val="23"/>
            <w:szCs w:val="23"/>
            <w:bdr w:val="none" w:sz="0" w:space="0" w:color="auto" w:frame="1"/>
            <w:lang w:eastAsia="en-IN"/>
          </w:rPr>
          <w:t>Create a class file with the name </w:t>
        </w:r>
        <w:proofErr w:type="spellStart"/>
        <w:r w:rsidRPr="002760D3">
          <w:rPr>
            <w:rFonts w:ascii="Arial" w:eastAsia="Times New Roman" w:hAnsi="Arial" w:cs="Arial"/>
            <w:b/>
            <w:bCs/>
            <w:color w:val="000000"/>
            <w:sz w:val="23"/>
            <w:szCs w:val="23"/>
            <w:bdr w:val="none" w:sz="0" w:space="0" w:color="auto" w:frame="1"/>
            <w:lang w:eastAsia="en-IN"/>
          </w:rPr>
          <w:t>ConcreteUser</w:t>
        </w:r>
        <w:proofErr w:type="spellEnd"/>
        <w:r w:rsidRPr="002760D3">
          <w:rPr>
            <w:rFonts w:ascii="Arial" w:eastAsia="Times New Roman" w:hAnsi="Arial" w:cs="Arial"/>
            <w:color w:val="000000"/>
            <w:sz w:val="23"/>
            <w:szCs w:val="23"/>
            <w:bdr w:val="none" w:sz="0" w:space="0" w:color="auto" w:frame="1"/>
            <w:lang w:eastAsia="en-IN"/>
          </w:rPr>
          <w:t> and then copy and paste the following code in it. This is a concrete class and this class implements the User abstract class and provides the implementation for the Send and Receive abstract methods. The Send method is basically used to send a message to a particular Facebook group. The Receive method is used to receive a message from a particular Facebook group.</w:t>
        </w:r>
      </w:ins>
    </w:p>
    <w:p w:rsidR="002760D3" w:rsidRPr="002760D3" w:rsidRDefault="002760D3" w:rsidP="002760D3">
      <w:pPr>
        <w:shd w:val="clear" w:color="auto" w:fill="272B33"/>
        <w:spacing w:after="0" w:line="384" w:lineRule="atLeast"/>
        <w:textAlignment w:val="baseline"/>
        <w:rPr>
          <w:ins w:id="108" w:author="Unknown"/>
          <w:rFonts w:ascii="Consolas" w:eastAsia="Times New Roman" w:hAnsi="Consolas" w:cs="Segoe UI"/>
          <w:color w:val="596174"/>
          <w:sz w:val="18"/>
          <w:szCs w:val="18"/>
          <w:lang w:eastAsia="en-IN"/>
        </w:rPr>
      </w:pPr>
      <w:proofErr w:type="gramStart"/>
      <w:ins w:id="109" w:author="Unknown">
        <w:r w:rsidRPr="002760D3">
          <w:rPr>
            <w:rFonts w:ascii="inherit" w:eastAsia="Times New Roman" w:hAnsi="inherit" w:cs="Segoe UI"/>
            <w:b/>
            <w:bCs/>
            <w:color w:val="D171DD"/>
            <w:sz w:val="25"/>
            <w:szCs w:val="25"/>
            <w:bdr w:val="none" w:sz="0" w:space="0" w:color="auto" w:frame="1"/>
            <w:lang w:eastAsia="en-IN"/>
          </w:rPr>
          <w:t>using</w:t>
        </w:r>
        <w:proofErr w:type="gramEnd"/>
        <w:r w:rsidRPr="002760D3">
          <w:rPr>
            <w:rFonts w:ascii="inherit" w:eastAsia="Times New Roman" w:hAnsi="inherit" w:cs="Segoe UI"/>
            <w:b/>
            <w:bCs/>
            <w:color w:val="D171DD"/>
            <w:sz w:val="25"/>
            <w:szCs w:val="25"/>
            <w:bdr w:val="none" w:sz="0" w:space="0" w:color="auto" w:frame="1"/>
            <w:lang w:eastAsia="en-IN"/>
          </w:rPr>
          <w:t xml:space="preserve"> </w:t>
        </w:r>
        <w:r w:rsidRPr="002760D3">
          <w:rPr>
            <w:rFonts w:ascii="inherit" w:eastAsia="Times New Roman" w:hAnsi="inherit" w:cs="Segoe UI"/>
            <w:i/>
            <w:iCs/>
            <w:color w:val="4284AE"/>
            <w:sz w:val="25"/>
            <w:szCs w:val="25"/>
            <w:bdr w:val="none" w:sz="0" w:space="0" w:color="auto" w:frame="1"/>
            <w:lang w:eastAsia="en-IN"/>
          </w:rPr>
          <w:t>System;</w:t>
        </w:r>
      </w:ins>
    </w:p>
    <w:p w:rsidR="002760D3" w:rsidRPr="002760D3" w:rsidRDefault="002760D3" w:rsidP="002760D3">
      <w:pPr>
        <w:shd w:val="clear" w:color="auto" w:fill="272B33"/>
        <w:spacing w:after="0" w:line="384" w:lineRule="atLeast"/>
        <w:textAlignment w:val="baseline"/>
        <w:rPr>
          <w:ins w:id="110" w:author="Unknown"/>
          <w:rFonts w:ascii="Consolas" w:eastAsia="Times New Roman" w:hAnsi="Consolas" w:cs="Segoe UI"/>
          <w:color w:val="596174"/>
          <w:sz w:val="18"/>
          <w:szCs w:val="18"/>
          <w:lang w:eastAsia="en-IN"/>
        </w:rPr>
      </w:pPr>
      <w:proofErr w:type="gramStart"/>
      <w:ins w:id="111" w:author="Unknown">
        <w:r w:rsidRPr="002760D3">
          <w:rPr>
            <w:rFonts w:ascii="inherit" w:eastAsia="Times New Roman" w:hAnsi="inherit" w:cs="Segoe UI"/>
            <w:b/>
            <w:bCs/>
            <w:color w:val="D171DD"/>
            <w:sz w:val="25"/>
            <w:szCs w:val="25"/>
            <w:bdr w:val="none" w:sz="0" w:space="0" w:color="auto" w:frame="1"/>
            <w:lang w:eastAsia="en-IN"/>
          </w:rPr>
          <w:t>namespace</w:t>
        </w:r>
        <w:proofErr w:type="gramEnd"/>
        <w:r w:rsidRPr="002760D3">
          <w:rPr>
            <w:rFonts w:ascii="inherit" w:eastAsia="Times New Roman" w:hAnsi="inherit" w:cs="Segoe UI"/>
            <w:b/>
            <w:bCs/>
            <w:color w:val="D171DD"/>
            <w:sz w:val="25"/>
            <w:szCs w:val="25"/>
            <w:bdr w:val="none" w:sz="0" w:space="0" w:color="auto" w:frame="1"/>
            <w:lang w:eastAsia="en-IN"/>
          </w:rPr>
          <w:t xml:space="preserve"> </w:t>
        </w:r>
        <w:proofErr w:type="spellStart"/>
        <w:r w:rsidRPr="002760D3">
          <w:rPr>
            <w:rFonts w:ascii="inherit" w:eastAsia="Times New Roman" w:hAnsi="inherit" w:cs="Segoe UI"/>
            <w:i/>
            <w:iCs/>
            <w:color w:val="4284AE"/>
            <w:sz w:val="25"/>
            <w:szCs w:val="25"/>
            <w:bdr w:val="none" w:sz="0" w:space="0" w:color="auto" w:frame="1"/>
            <w:lang w:eastAsia="en-IN"/>
          </w:rPr>
          <w:t>MediatorDesignPattern</w:t>
        </w:r>
        <w:proofErr w:type="spellEnd"/>
      </w:ins>
    </w:p>
    <w:p w:rsidR="002760D3" w:rsidRPr="002760D3" w:rsidRDefault="002760D3" w:rsidP="002760D3">
      <w:pPr>
        <w:shd w:val="clear" w:color="auto" w:fill="272B33"/>
        <w:spacing w:after="0" w:line="384" w:lineRule="atLeast"/>
        <w:textAlignment w:val="baseline"/>
        <w:rPr>
          <w:ins w:id="112" w:author="Unknown"/>
          <w:rFonts w:ascii="Consolas" w:eastAsia="Times New Roman" w:hAnsi="Consolas" w:cs="Segoe UI"/>
          <w:color w:val="596174"/>
          <w:sz w:val="18"/>
          <w:szCs w:val="18"/>
          <w:lang w:eastAsia="en-IN"/>
        </w:rPr>
      </w:pPr>
      <w:ins w:id="113" w:author="Unknown">
        <w:r w:rsidRPr="002760D3">
          <w:rPr>
            <w:rFonts w:ascii="inherit" w:eastAsia="Times New Roman" w:hAnsi="inherit" w:cs="Segoe UI"/>
            <w:b/>
            <w:bCs/>
            <w:color w:val="6B7C8B"/>
            <w:sz w:val="25"/>
            <w:szCs w:val="25"/>
            <w:bdr w:val="none" w:sz="0" w:space="0" w:color="auto" w:frame="1"/>
            <w:lang w:eastAsia="en-IN"/>
          </w:rPr>
          <w:t>{</w:t>
        </w:r>
      </w:ins>
    </w:p>
    <w:p w:rsidR="002760D3" w:rsidRPr="002760D3" w:rsidRDefault="002760D3" w:rsidP="002760D3">
      <w:pPr>
        <w:shd w:val="clear" w:color="auto" w:fill="272B33"/>
        <w:spacing w:after="0" w:line="384" w:lineRule="atLeast"/>
        <w:textAlignment w:val="baseline"/>
        <w:rPr>
          <w:ins w:id="114" w:author="Unknown"/>
          <w:rFonts w:ascii="Consolas" w:eastAsia="Times New Roman" w:hAnsi="Consolas" w:cs="Segoe UI"/>
          <w:color w:val="596174"/>
          <w:sz w:val="18"/>
          <w:szCs w:val="18"/>
          <w:lang w:eastAsia="en-IN"/>
        </w:rPr>
      </w:pPr>
      <w:proofErr w:type="gramStart"/>
      <w:ins w:id="115" w:author="Unknown">
        <w:r w:rsidRPr="002760D3">
          <w:rPr>
            <w:rFonts w:ascii="inherit" w:eastAsia="Times New Roman" w:hAnsi="inherit" w:cs="Segoe UI"/>
            <w:b/>
            <w:bCs/>
            <w:color w:val="D171DD"/>
            <w:sz w:val="25"/>
            <w:szCs w:val="25"/>
            <w:bdr w:val="none" w:sz="0" w:space="0" w:color="auto" w:frame="1"/>
            <w:lang w:eastAsia="en-IN"/>
          </w:rPr>
          <w:t>public</w:t>
        </w:r>
        <w:proofErr w:type="gramEnd"/>
        <w:r w:rsidRPr="002760D3">
          <w:rPr>
            <w:rFonts w:ascii="inherit" w:eastAsia="Times New Roman" w:hAnsi="inherit" w:cs="Segoe UI"/>
            <w:color w:val="CFD5E0"/>
            <w:sz w:val="25"/>
            <w:szCs w:val="25"/>
            <w:bdr w:val="none" w:sz="0" w:space="0" w:color="auto" w:frame="1"/>
            <w:lang w:eastAsia="en-IN"/>
          </w:rPr>
          <w:t xml:space="preserve"> </w:t>
        </w:r>
        <w:r w:rsidRPr="002760D3">
          <w:rPr>
            <w:rFonts w:ascii="inherit" w:eastAsia="Times New Roman" w:hAnsi="inherit" w:cs="Segoe UI"/>
            <w:b/>
            <w:bCs/>
            <w:color w:val="D171DD"/>
            <w:sz w:val="25"/>
            <w:szCs w:val="25"/>
            <w:bdr w:val="none" w:sz="0" w:space="0" w:color="auto" w:frame="1"/>
            <w:lang w:eastAsia="en-IN"/>
          </w:rPr>
          <w:t>class</w:t>
        </w:r>
        <w:r w:rsidRPr="002760D3">
          <w:rPr>
            <w:rFonts w:ascii="inherit" w:eastAsia="Times New Roman" w:hAnsi="inherit" w:cs="Segoe UI"/>
            <w:color w:val="CFD5E0"/>
            <w:sz w:val="25"/>
            <w:szCs w:val="25"/>
            <w:bdr w:val="none" w:sz="0" w:space="0" w:color="auto" w:frame="1"/>
            <w:lang w:eastAsia="en-IN"/>
          </w:rPr>
          <w:t xml:space="preserve"> </w:t>
        </w:r>
        <w:proofErr w:type="spellStart"/>
        <w:r w:rsidRPr="002760D3">
          <w:rPr>
            <w:rFonts w:ascii="inherit" w:eastAsia="Times New Roman" w:hAnsi="inherit" w:cs="Segoe UI"/>
            <w:color w:val="CFD5E0"/>
            <w:sz w:val="25"/>
            <w:szCs w:val="25"/>
            <w:bdr w:val="none" w:sz="0" w:space="0" w:color="auto" w:frame="1"/>
            <w:lang w:eastAsia="en-IN"/>
          </w:rPr>
          <w:t>ConcreteUser</w:t>
        </w:r>
        <w:proofErr w:type="spellEnd"/>
        <w:r w:rsidRPr="002760D3">
          <w:rPr>
            <w:rFonts w:ascii="inherit" w:eastAsia="Times New Roman" w:hAnsi="inherit" w:cs="Segoe UI"/>
            <w:color w:val="CFD5E0"/>
            <w:sz w:val="25"/>
            <w:szCs w:val="25"/>
            <w:bdr w:val="none" w:sz="0" w:space="0" w:color="auto" w:frame="1"/>
            <w:lang w:eastAsia="en-IN"/>
          </w:rPr>
          <w:t xml:space="preserve"> : User</w:t>
        </w:r>
      </w:ins>
    </w:p>
    <w:p w:rsidR="002760D3" w:rsidRPr="002760D3" w:rsidRDefault="002760D3" w:rsidP="002760D3">
      <w:pPr>
        <w:shd w:val="clear" w:color="auto" w:fill="272B33"/>
        <w:spacing w:after="0" w:line="384" w:lineRule="atLeast"/>
        <w:textAlignment w:val="baseline"/>
        <w:rPr>
          <w:ins w:id="116" w:author="Unknown"/>
          <w:rFonts w:ascii="Consolas" w:eastAsia="Times New Roman" w:hAnsi="Consolas" w:cs="Segoe UI"/>
          <w:color w:val="596174"/>
          <w:sz w:val="18"/>
          <w:szCs w:val="18"/>
          <w:lang w:eastAsia="en-IN"/>
        </w:rPr>
      </w:pPr>
      <w:ins w:id="117" w:author="Unknown">
        <w:r w:rsidRPr="002760D3">
          <w:rPr>
            <w:rFonts w:ascii="inherit" w:eastAsia="Times New Roman" w:hAnsi="inherit" w:cs="Segoe UI"/>
            <w:b/>
            <w:bCs/>
            <w:color w:val="6B7C8B"/>
            <w:sz w:val="25"/>
            <w:szCs w:val="25"/>
            <w:bdr w:val="none" w:sz="0" w:space="0" w:color="auto" w:frame="1"/>
            <w:lang w:eastAsia="en-IN"/>
          </w:rPr>
          <w:t>{</w:t>
        </w:r>
      </w:ins>
    </w:p>
    <w:p w:rsidR="002760D3" w:rsidRPr="002760D3" w:rsidRDefault="002760D3" w:rsidP="002760D3">
      <w:pPr>
        <w:shd w:val="clear" w:color="auto" w:fill="272B33"/>
        <w:spacing w:after="0" w:line="384" w:lineRule="atLeast"/>
        <w:textAlignment w:val="baseline"/>
        <w:rPr>
          <w:ins w:id="118" w:author="Unknown"/>
          <w:rFonts w:ascii="Consolas" w:eastAsia="Times New Roman" w:hAnsi="Consolas" w:cs="Segoe UI"/>
          <w:color w:val="596174"/>
          <w:sz w:val="18"/>
          <w:szCs w:val="18"/>
          <w:lang w:eastAsia="en-IN"/>
        </w:rPr>
      </w:pPr>
      <w:proofErr w:type="gramStart"/>
      <w:ins w:id="119" w:author="Unknown">
        <w:r w:rsidRPr="002760D3">
          <w:rPr>
            <w:rFonts w:ascii="inherit" w:eastAsia="Times New Roman" w:hAnsi="inherit" w:cs="Segoe UI"/>
            <w:b/>
            <w:bCs/>
            <w:color w:val="D171DD"/>
            <w:sz w:val="25"/>
            <w:szCs w:val="25"/>
            <w:bdr w:val="none" w:sz="0" w:space="0" w:color="auto" w:frame="1"/>
            <w:lang w:eastAsia="en-IN"/>
          </w:rPr>
          <w:lastRenderedPageBreak/>
          <w:t>public</w:t>
        </w:r>
        <w:proofErr w:type="gramEnd"/>
        <w:r w:rsidRPr="002760D3">
          <w:rPr>
            <w:rFonts w:ascii="inherit" w:eastAsia="Times New Roman" w:hAnsi="inherit" w:cs="Segoe UI"/>
            <w:color w:val="CFD5E0"/>
            <w:sz w:val="25"/>
            <w:szCs w:val="25"/>
            <w:bdr w:val="none" w:sz="0" w:space="0" w:color="auto" w:frame="1"/>
            <w:lang w:eastAsia="en-IN"/>
          </w:rPr>
          <w:t xml:space="preserve"> </w:t>
        </w:r>
        <w:proofErr w:type="spellStart"/>
        <w:r w:rsidRPr="002760D3">
          <w:rPr>
            <w:rFonts w:ascii="inherit" w:eastAsia="Times New Roman" w:hAnsi="inherit" w:cs="Segoe UI"/>
            <w:color w:val="4284AE"/>
            <w:sz w:val="25"/>
            <w:szCs w:val="25"/>
            <w:bdr w:val="none" w:sz="0" w:space="0" w:color="auto" w:frame="1"/>
            <w:lang w:eastAsia="en-IN"/>
          </w:rPr>
          <w:t>ConcreteUser</w:t>
        </w:r>
        <w:proofErr w:type="spellEnd"/>
        <w:r w:rsidRPr="002760D3">
          <w:rPr>
            <w:rFonts w:ascii="inherit" w:eastAsia="Times New Roman" w:hAnsi="inherit" w:cs="Segoe UI"/>
            <w:b/>
            <w:bCs/>
            <w:color w:val="6B7C8B"/>
            <w:sz w:val="25"/>
            <w:szCs w:val="25"/>
            <w:bdr w:val="none" w:sz="0" w:space="0" w:color="auto" w:frame="1"/>
            <w:lang w:eastAsia="en-IN"/>
          </w:rPr>
          <w:t>(</w:t>
        </w:r>
        <w:proofErr w:type="spellStart"/>
        <w:r w:rsidRPr="002760D3">
          <w:rPr>
            <w:rFonts w:ascii="inherit" w:eastAsia="Times New Roman" w:hAnsi="inherit" w:cs="Segoe UI"/>
            <w:color w:val="CFD5E0"/>
            <w:sz w:val="25"/>
            <w:szCs w:val="25"/>
            <w:bdr w:val="none" w:sz="0" w:space="0" w:color="auto" w:frame="1"/>
            <w:lang w:eastAsia="en-IN"/>
          </w:rPr>
          <w:t>FacebookGroupMediator</w:t>
        </w:r>
        <w:proofErr w:type="spellEnd"/>
        <w:r w:rsidRPr="002760D3">
          <w:rPr>
            <w:rFonts w:ascii="inherit" w:eastAsia="Times New Roman" w:hAnsi="inherit" w:cs="Segoe UI"/>
            <w:color w:val="CFD5E0"/>
            <w:sz w:val="25"/>
            <w:szCs w:val="25"/>
            <w:bdr w:val="none" w:sz="0" w:space="0" w:color="auto" w:frame="1"/>
            <w:lang w:eastAsia="en-IN"/>
          </w:rPr>
          <w:t xml:space="preserve"> mediator, string name</w:t>
        </w:r>
        <w:r w:rsidRPr="002760D3">
          <w:rPr>
            <w:rFonts w:ascii="inherit" w:eastAsia="Times New Roman" w:hAnsi="inherit" w:cs="Segoe UI"/>
            <w:b/>
            <w:bCs/>
            <w:color w:val="6B7C8B"/>
            <w:sz w:val="25"/>
            <w:szCs w:val="25"/>
            <w:bdr w:val="none" w:sz="0" w:space="0" w:color="auto" w:frame="1"/>
            <w:lang w:eastAsia="en-IN"/>
          </w:rPr>
          <w:t>)</w:t>
        </w:r>
        <w:r w:rsidRPr="002760D3">
          <w:rPr>
            <w:rFonts w:ascii="inherit" w:eastAsia="Times New Roman" w:hAnsi="inherit" w:cs="Segoe UI"/>
            <w:color w:val="CFD5E0"/>
            <w:sz w:val="25"/>
            <w:szCs w:val="25"/>
            <w:bdr w:val="none" w:sz="0" w:space="0" w:color="auto" w:frame="1"/>
            <w:lang w:eastAsia="en-IN"/>
          </w:rPr>
          <w:t xml:space="preserve"> : </w:t>
        </w:r>
        <w:r w:rsidRPr="002760D3">
          <w:rPr>
            <w:rFonts w:ascii="inherit" w:eastAsia="Times New Roman" w:hAnsi="inherit" w:cs="Segoe UI"/>
            <w:b/>
            <w:bCs/>
            <w:color w:val="D171DD"/>
            <w:sz w:val="25"/>
            <w:szCs w:val="25"/>
            <w:bdr w:val="none" w:sz="0" w:space="0" w:color="auto" w:frame="1"/>
            <w:lang w:eastAsia="en-IN"/>
          </w:rPr>
          <w:t>base</w:t>
        </w:r>
        <w:r w:rsidRPr="002760D3">
          <w:rPr>
            <w:rFonts w:ascii="inherit" w:eastAsia="Times New Roman" w:hAnsi="inherit" w:cs="Segoe UI"/>
            <w:b/>
            <w:bCs/>
            <w:color w:val="6B7C8B"/>
            <w:sz w:val="25"/>
            <w:szCs w:val="25"/>
            <w:bdr w:val="none" w:sz="0" w:space="0" w:color="auto" w:frame="1"/>
            <w:lang w:eastAsia="en-IN"/>
          </w:rPr>
          <w:t>(</w:t>
        </w:r>
        <w:r w:rsidRPr="002760D3">
          <w:rPr>
            <w:rFonts w:ascii="inherit" w:eastAsia="Times New Roman" w:hAnsi="inherit" w:cs="Segoe UI"/>
            <w:color w:val="CFD5E0"/>
            <w:sz w:val="25"/>
            <w:szCs w:val="25"/>
            <w:bdr w:val="none" w:sz="0" w:space="0" w:color="auto" w:frame="1"/>
            <w:lang w:eastAsia="en-IN"/>
          </w:rPr>
          <w:t>mediator, name</w:t>
        </w:r>
        <w:r w:rsidRPr="002760D3">
          <w:rPr>
            <w:rFonts w:ascii="inherit" w:eastAsia="Times New Roman" w:hAnsi="inherit" w:cs="Segoe UI"/>
            <w:b/>
            <w:bCs/>
            <w:color w:val="6B7C8B"/>
            <w:sz w:val="25"/>
            <w:szCs w:val="25"/>
            <w:bdr w:val="none" w:sz="0" w:space="0" w:color="auto" w:frame="1"/>
            <w:lang w:eastAsia="en-IN"/>
          </w:rPr>
          <w:t>)</w:t>
        </w:r>
      </w:ins>
    </w:p>
    <w:p w:rsidR="002760D3" w:rsidRPr="002760D3" w:rsidRDefault="002760D3" w:rsidP="002760D3">
      <w:pPr>
        <w:shd w:val="clear" w:color="auto" w:fill="272B33"/>
        <w:spacing w:after="0" w:line="384" w:lineRule="atLeast"/>
        <w:textAlignment w:val="baseline"/>
        <w:rPr>
          <w:ins w:id="120" w:author="Unknown"/>
          <w:rFonts w:ascii="Consolas" w:eastAsia="Times New Roman" w:hAnsi="Consolas" w:cs="Segoe UI"/>
          <w:color w:val="596174"/>
          <w:sz w:val="18"/>
          <w:szCs w:val="18"/>
          <w:lang w:eastAsia="en-IN"/>
        </w:rPr>
      </w:pPr>
      <w:ins w:id="121" w:author="Unknown">
        <w:r w:rsidRPr="002760D3">
          <w:rPr>
            <w:rFonts w:ascii="inherit" w:eastAsia="Times New Roman" w:hAnsi="inherit" w:cs="Segoe UI"/>
            <w:b/>
            <w:bCs/>
            <w:color w:val="6B7C8B"/>
            <w:sz w:val="25"/>
            <w:szCs w:val="25"/>
            <w:bdr w:val="none" w:sz="0" w:space="0" w:color="auto" w:frame="1"/>
            <w:lang w:eastAsia="en-IN"/>
          </w:rPr>
          <w:t>{</w:t>
        </w:r>
      </w:ins>
    </w:p>
    <w:p w:rsidR="002760D3" w:rsidRPr="002760D3" w:rsidRDefault="002760D3" w:rsidP="002760D3">
      <w:pPr>
        <w:shd w:val="clear" w:color="auto" w:fill="272B33"/>
        <w:spacing w:after="0" w:line="384" w:lineRule="atLeast"/>
        <w:textAlignment w:val="baseline"/>
        <w:rPr>
          <w:ins w:id="122" w:author="Unknown"/>
          <w:rFonts w:ascii="Consolas" w:eastAsia="Times New Roman" w:hAnsi="Consolas" w:cs="Segoe UI"/>
          <w:color w:val="596174"/>
          <w:sz w:val="18"/>
          <w:szCs w:val="18"/>
          <w:lang w:eastAsia="en-IN"/>
        </w:rPr>
      </w:pPr>
      <w:ins w:id="123" w:author="Unknown">
        <w:r w:rsidRPr="002760D3">
          <w:rPr>
            <w:rFonts w:ascii="inherit" w:eastAsia="Times New Roman" w:hAnsi="inherit" w:cs="Segoe UI"/>
            <w:b/>
            <w:bCs/>
            <w:color w:val="6B7C8B"/>
            <w:sz w:val="25"/>
            <w:szCs w:val="25"/>
            <w:bdr w:val="none" w:sz="0" w:space="0" w:color="auto" w:frame="1"/>
            <w:lang w:eastAsia="en-IN"/>
          </w:rPr>
          <w:t>}</w:t>
        </w:r>
      </w:ins>
    </w:p>
    <w:p w:rsidR="002760D3" w:rsidRPr="002760D3" w:rsidRDefault="002760D3" w:rsidP="002760D3">
      <w:pPr>
        <w:shd w:val="clear" w:color="auto" w:fill="272B33"/>
        <w:spacing w:after="0" w:line="384" w:lineRule="atLeast"/>
        <w:textAlignment w:val="baseline"/>
        <w:rPr>
          <w:ins w:id="124" w:author="Unknown"/>
          <w:rFonts w:ascii="Consolas" w:eastAsia="Times New Roman" w:hAnsi="Consolas" w:cs="Segoe UI"/>
          <w:color w:val="596174"/>
          <w:sz w:val="18"/>
          <w:szCs w:val="18"/>
          <w:lang w:eastAsia="en-IN"/>
        </w:rPr>
      </w:pPr>
      <w:proofErr w:type="gramStart"/>
      <w:ins w:id="125" w:author="Unknown">
        <w:r w:rsidRPr="002760D3">
          <w:rPr>
            <w:rFonts w:ascii="inherit" w:eastAsia="Times New Roman" w:hAnsi="inherit" w:cs="Segoe UI"/>
            <w:b/>
            <w:bCs/>
            <w:color w:val="D171DD"/>
            <w:sz w:val="25"/>
            <w:szCs w:val="25"/>
            <w:bdr w:val="none" w:sz="0" w:space="0" w:color="auto" w:frame="1"/>
            <w:lang w:eastAsia="en-IN"/>
          </w:rPr>
          <w:t>public</w:t>
        </w:r>
        <w:proofErr w:type="gramEnd"/>
        <w:r w:rsidRPr="002760D3">
          <w:rPr>
            <w:rFonts w:ascii="inherit" w:eastAsia="Times New Roman" w:hAnsi="inherit" w:cs="Segoe UI"/>
            <w:color w:val="CFD5E0"/>
            <w:sz w:val="25"/>
            <w:szCs w:val="25"/>
            <w:bdr w:val="none" w:sz="0" w:space="0" w:color="auto" w:frame="1"/>
            <w:lang w:eastAsia="en-IN"/>
          </w:rPr>
          <w:t xml:space="preserve"> </w:t>
        </w:r>
        <w:r w:rsidRPr="002760D3">
          <w:rPr>
            <w:rFonts w:ascii="inherit" w:eastAsia="Times New Roman" w:hAnsi="inherit" w:cs="Segoe UI"/>
            <w:b/>
            <w:bCs/>
            <w:color w:val="D171DD"/>
            <w:sz w:val="25"/>
            <w:szCs w:val="25"/>
            <w:bdr w:val="none" w:sz="0" w:space="0" w:color="auto" w:frame="1"/>
            <w:lang w:eastAsia="en-IN"/>
          </w:rPr>
          <w:t>override</w:t>
        </w:r>
        <w:r w:rsidRPr="002760D3">
          <w:rPr>
            <w:rFonts w:ascii="inherit" w:eastAsia="Times New Roman" w:hAnsi="inherit" w:cs="Segoe UI"/>
            <w:color w:val="CFD5E0"/>
            <w:sz w:val="25"/>
            <w:szCs w:val="25"/>
            <w:bdr w:val="none" w:sz="0" w:space="0" w:color="auto" w:frame="1"/>
            <w:lang w:eastAsia="en-IN"/>
          </w:rPr>
          <w:t xml:space="preserve"> </w:t>
        </w:r>
        <w:r w:rsidRPr="002760D3">
          <w:rPr>
            <w:rFonts w:ascii="inherit" w:eastAsia="Times New Roman" w:hAnsi="inherit" w:cs="Segoe UI"/>
            <w:b/>
            <w:bCs/>
            <w:color w:val="D171DD"/>
            <w:sz w:val="25"/>
            <w:szCs w:val="25"/>
            <w:bdr w:val="none" w:sz="0" w:space="0" w:color="auto" w:frame="1"/>
            <w:lang w:eastAsia="en-IN"/>
          </w:rPr>
          <w:t>void</w:t>
        </w:r>
        <w:r w:rsidRPr="002760D3">
          <w:rPr>
            <w:rFonts w:ascii="inherit" w:eastAsia="Times New Roman" w:hAnsi="inherit" w:cs="Segoe UI"/>
            <w:color w:val="CFD5E0"/>
            <w:sz w:val="25"/>
            <w:szCs w:val="25"/>
            <w:bdr w:val="none" w:sz="0" w:space="0" w:color="auto" w:frame="1"/>
            <w:lang w:eastAsia="en-IN"/>
          </w:rPr>
          <w:t xml:space="preserve"> </w:t>
        </w:r>
        <w:r w:rsidRPr="002760D3">
          <w:rPr>
            <w:rFonts w:ascii="inherit" w:eastAsia="Times New Roman" w:hAnsi="inherit" w:cs="Segoe UI"/>
            <w:color w:val="4284AE"/>
            <w:sz w:val="25"/>
            <w:szCs w:val="25"/>
            <w:bdr w:val="none" w:sz="0" w:space="0" w:color="auto" w:frame="1"/>
            <w:lang w:eastAsia="en-IN"/>
          </w:rPr>
          <w:t>Receive</w:t>
        </w:r>
        <w:r w:rsidRPr="002760D3">
          <w:rPr>
            <w:rFonts w:ascii="inherit" w:eastAsia="Times New Roman" w:hAnsi="inherit" w:cs="Segoe UI"/>
            <w:b/>
            <w:bCs/>
            <w:color w:val="6B7C8B"/>
            <w:sz w:val="25"/>
            <w:szCs w:val="25"/>
            <w:bdr w:val="none" w:sz="0" w:space="0" w:color="auto" w:frame="1"/>
            <w:lang w:eastAsia="en-IN"/>
          </w:rPr>
          <w:t>(</w:t>
        </w:r>
        <w:r w:rsidRPr="002760D3">
          <w:rPr>
            <w:rFonts w:ascii="inherit" w:eastAsia="Times New Roman" w:hAnsi="inherit" w:cs="Segoe UI"/>
            <w:color w:val="CFD5E0"/>
            <w:sz w:val="25"/>
            <w:szCs w:val="25"/>
            <w:bdr w:val="none" w:sz="0" w:space="0" w:color="auto" w:frame="1"/>
            <w:lang w:eastAsia="en-IN"/>
          </w:rPr>
          <w:t>string message</w:t>
        </w:r>
        <w:r w:rsidRPr="002760D3">
          <w:rPr>
            <w:rFonts w:ascii="inherit" w:eastAsia="Times New Roman" w:hAnsi="inherit" w:cs="Segoe UI"/>
            <w:b/>
            <w:bCs/>
            <w:color w:val="6B7C8B"/>
            <w:sz w:val="25"/>
            <w:szCs w:val="25"/>
            <w:bdr w:val="none" w:sz="0" w:space="0" w:color="auto" w:frame="1"/>
            <w:lang w:eastAsia="en-IN"/>
          </w:rPr>
          <w:t>)</w:t>
        </w:r>
      </w:ins>
    </w:p>
    <w:p w:rsidR="002760D3" w:rsidRPr="002760D3" w:rsidRDefault="002760D3" w:rsidP="002760D3">
      <w:pPr>
        <w:shd w:val="clear" w:color="auto" w:fill="272B33"/>
        <w:spacing w:after="0" w:line="384" w:lineRule="atLeast"/>
        <w:textAlignment w:val="baseline"/>
        <w:rPr>
          <w:ins w:id="126" w:author="Unknown"/>
          <w:rFonts w:ascii="Consolas" w:eastAsia="Times New Roman" w:hAnsi="Consolas" w:cs="Segoe UI"/>
          <w:color w:val="596174"/>
          <w:sz w:val="18"/>
          <w:szCs w:val="18"/>
          <w:lang w:eastAsia="en-IN"/>
        </w:rPr>
      </w:pPr>
      <w:ins w:id="127" w:author="Unknown">
        <w:r w:rsidRPr="002760D3">
          <w:rPr>
            <w:rFonts w:ascii="inherit" w:eastAsia="Times New Roman" w:hAnsi="inherit" w:cs="Segoe UI"/>
            <w:b/>
            <w:bCs/>
            <w:color w:val="6B7C8B"/>
            <w:sz w:val="25"/>
            <w:szCs w:val="25"/>
            <w:bdr w:val="none" w:sz="0" w:space="0" w:color="auto" w:frame="1"/>
            <w:lang w:eastAsia="en-IN"/>
          </w:rPr>
          <w:t>{</w:t>
        </w:r>
      </w:ins>
    </w:p>
    <w:p w:rsidR="002760D3" w:rsidRPr="002760D3" w:rsidRDefault="002760D3" w:rsidP="002760D3">
      <w:pPr>
        <w:shd w:val="clear" w:color="auto" w:fill="272B33"/>
        <w:spacing w:after="0" w:line="384" w:lineRule="atLeast"/>
        <w:textAlignment w:val="baseline"/>
        <w:rPr>
          <w:ins w:id="128" w:author="Unknown"/>
          <w:rFonts w:ascii="Consolas" w:eastAsia="Times New Roman" w:hAnsi="Consolas" w:cs="Segoe UI"/>
          <w:color w:val="596174"/>
          <w:sz w:val="18"/>
          <w:szCs w:val="18"/>
          <w:lang w:eastAsia="en-IN"/>
        </w:rPr>
      </w:pPr>
      <w:proofErr w:type="spellStart"/>
      <w:proofErr w:type="gramStart"/>
      <w:ins w:id="129" w:author="Unknown">
        <w:r w:rsidRPr="002760D3">
          <w:rPr>
            <w:rFonts w:ascii="inherit" w:eastAsia="Times New Roman" w:hAnsi="inherit" w:cs="Segoe UI"/>
            <w:color w:val="CFD5E0"/>
            <w:sz w:val="25"/>
            <w:szCs w:val="25"/>
            <w:bdr w:val="none" w:sz="0" w:space="0" w:color="auto" w:frame="1"/>
            <w:lang w:eastAsia="en-IN"/>
          </w:rPr>
          <w:t>Console.</w:t>
        </w:r>
        <w:r w:rsidRPr="002760D3">
          <w:rPr>
            <w:rFonts w:ascii="inherit" w:eastAsia="Times New Roman" w:hAnsi="inherit" w:cs="Segoe UI"/>
            <w:color w:val="4284AE"/>
            <w:sz w:val="25"/>
            <w:szCs w:val="25"/>
            <w:bdr w:val="none" w:sz="0" w:space="0" w:color="auto" w:frame="1"/>
            <w:lang w:eastAsia="en-IN"/>
          </w:rPr>
          <w:t>WriteLine</w:t>
        </w:r>
        <w:proofErr w:type="spellEnd"/>
        <w:r w:rsidRPr="002760D3">
          <w:rPr>
            <w:rFonts w:ascii="inherit" w:eastAsia="Times New Roman" w:hAnsi="inherit" w:cs="Segoe UI"/>
            <w:b/>
            <w:bCs/>
            <w:color w:val="6B7C8B"/>
            <w:sz w:val="25"/>
            <w:szCs w:val="25"/>
            <w:bdr w:val="none" w:sz="0" w:space="0" w:color="auto" w:frame="1"/>
            <w:lang w:eastAsia="en-IN"/>
          </w:rPr>
          <w:t>(</w:t>
        </w:r>
        <w:proofErr w:type="gramEnd"/>
        <w:r w:rsidRPr="002760D3">
          <w:rPr>
            <w:rFonts w:ascii="inherit" w:eastAsia="Times New Roman" w:hAnsi="inherit" w:cs="Segoe UI"/>
            <w:color w:val="FFFFFF"/>
            <w:sz w:val="25"/>
            <w:szCs w:val="25"/>
            <w:bdr w:val="none" w:sz="0" w:space="0" w:color="auto" w:frame="1"/>
            <w:lang w:eastAsia="en-IN"/>
          </w:rPr>
          <w:t>this</w:t>
        </w:r>
        <w:r w:rsidRPr="002760D3">
          <w:rPr>
            <w:rFonts w:ascii="inherit" w:eastAsia="Times New Roman" w:hAnsi="inherit" w:cs="Segoe UI"/>
            <w:color w:val="CFD5E0"/>
            <w:sz w:val="25"/>
            <w:szCs w:val="25"/>
            <w:bdr w:val="none" w:sz="0" w:space="0" w:color="auto" w:frame="1"/>
            <w:lang w:eastAsia="en-IN"/>
          </w:rPr>
          <w:t>.</w:t>
        </w:r>
        <w:r w:rsidRPr="002760D3">
          <w:rPr>
            <w:rFonts w:ascii="inherit" w:eastAsia="Times New Roman" w:hAnsi="inherit" w:cs="Segoe UI"/>
            <w:color w:val="4284AE"/>
            <w:sz w:val="25"/>
            <w:szCs w:val="25"/>
            <w:bdr w:val="none" w:sz="0" w:space="0" w:color="auto" w:frame="1"/>
            <w:lang w:eastAsia="en-IN"/>
          </w:rPr>
          <w:t>name</w:t>
        </w:r>
        <w:r w:rsidRPr="002760D3">
          <w:rPr>
            <w:rFonts w:ascii="inherit" w:eastAsia="Times New Roman" w:hAnsi="inherit" w:cs="Segoe UI"/>
            <w:color w:val="CFD5E0"/>
            <w:sz w:val="25"/>
            <w:szCs w:val="25"/>
            <w:bdr w:val="none" w:sz="0" w:space="0" w:color="auto" w:frame="1"/>
            <w:lang w:eastAsia="en-IN"/>
          </w:rPr>
          <w:t xml:space="preserve"> + </w:t>
        </w:r>
        <w:r w:rsidRPr="002760D3">
          <w:rPr>
            <w:rFonts w:ascii="inherit" w:eastAsia="Times New Roman" w:hAnsi="inherit" w:cs="Segoe UI"/>
            <w:color w:val="7CC379"/>
            <w:sz w:val="25"/>
            <w:szCs w:val="25"/>
            <w:bdr w:val="none" w:sz="0" w:space="0" w:color="auto" w:frame="1"/>
            <w:lang w:eastAsia="en-IN"/>
          </w:rPr>
          <w:t>": Received Message:"</w:t>
        </w:r>
        <w:r w:rsidRPr="002760D3">
          <w:rPr>
            <w:rFonts w:ascii="inherit" w:eastAsia="Times New Roman" w:hAnsi="inherit" w:cs="Segoe UI"/>
            <w:color w:val="CFD5E0"/>
            <w:sz w:val="25"/>
            <w:szCs w:val="25"/>
            <w:bdr w:val="none" w:sz="0" w:space="0" w:color="auto" w:frame="1"/>
            <w:lang w:eastAsia="en-IN"/>
          </w:rPr>
          <w:t xml:space="preserve"> + message</w:t>
        </w:r>
        <w:r w:rsidRPr="002760D3">
          <w:rPr>
            <w:rFonts w:ascii="inherit" w:eastAsia="Times New Roman" w:hAnsi="inherit" w:cs="Segoe UI"/>
            <w:b/>
            <w:bCs/>
            <w:color w:val="6B7C8B"/>
            <w:sz w:val="25"/>
            <w:szCs w:val="25"/>
            <w:bdr w:val="none" w:sz="0" w:space="0" w:color="auto" w:frame="1"/>
            <w:lang w:eastAsia="en-IN"/>
          </w:rPr>
          <w:t>)</w:t>
        </w:r>
        <w:r w:rsidRPr="002760D3">
          <w:rPr>
            <w:rFonts w:ascii="inherit" w:eastAsia="Times New Roman" w:hAnsi="inherit" w:cs="Segoe UI"/>
            <w:color w:val="CFD5E0"/>
            <w:sz w:val="25"/>
            <w:szCs w:val="25"/>
            <w:bdr w:val="none" w:sz="0" w:space="0" w:color="auto" w:frame="1"/>
            <w:lang w:eastAsia="en-IN"/>
          </w:rPr>
          <w:t>;</w:t>
        </w:r>
      </w:ins>
    </w:p>
    <w:p w:rsidR="002760D3" w:rsidRPr="002760D3" w:rsidRDefault="002760D3" w:rsidP="002760D3">
      <w:pPr>
        <w:shd w:val="clear" w:color="auto" w:fill="272B33"/>
        <w:spacing w:after="0" w:line="384" w:lineRule="atLeast"/>
        <w:textAlignment w:val="baseline"/>
        <w:rPr>
          <w:ins w:id="130" w:author="Unknown"/>
          <w:rFonts w:ascii="Consolas" w:eastAsia="Times New Roman" w:hAnsi="Consolas" w:cs="Segoe UI"/>
          <w:color w:val="596174"/>
          <w:sz w:val="18"/>
          <w:szCs w:val="18"/>
          <w:lang w:eastAsia="en-IN"/>
        </w:rPr>
      </w:pPr>
      <w:ins w:id="131" w:author="Unknown">
        <w:r w:rsidRPr="002760D3">
          <w:rPr>
            <w:rFonts w:ascii="inherit" w:eastAsia="Times New Roman" w:hAnsi="inherit" w:cs="Segoe UI"/>
            <w:b/>
            <w:bCs/>
            <w:color w:val="6B7C8B"/>
            <w:sz w:val="25"/>
            <w:szCs w:val="25"/>
            <w:bdr w:val="none" w:sz="0" w:space="0" w:color="auto" w:frame="1"/>
            <w:lang w:eastAsia="en-IN"/>
          </w:rPr>
          <w:t>}</w:t>
        </w:r>
      </w:ins>
    </w:p>
    <w:p w:rsidR="002760D3" w:rsidRPr="002760D3" w:rsidRDefault="002760D3" w:rsidP="002760D3">
      <w:pPr>
        <w:shd w:val="clear" w:color="auto" w:fill="272B33"/>
        <w:spacing w:after="0" w:line="384" w:lineRule="atLeast"/>
        <w:textAlignment w:val="baseline"/>
        <w:rPr>
          <w:ins w:id="132" w:author="Unknown"/>
          <w:rFonts w:ascii="Consolas" w:eastAsia="Times New Roman" w:hAnsi="Consolas" w:cs="Segoe UI"/>
          <w:color w:val="596174"/>
          <w:sz w:val="18"/>
          <w:szCs w:val="18"/>
          <w:lang w:eastAsia="en-IN"/>
        </w:rPr>
      </w:pPr>
      <w:proofErr w:type="gramStart"/>
      <w:ins w:id="133" w:author="Unknown">
        <w:r w:rsidRPr="002760D3">
          <w:rPr>
            <w:rFonts w:ascii="inherit" w:eastAsia="Times New Roman" w:hAnsi="inherit" w:cs="Segoe UI"/>
            <w:b/>
            <w:bCs/>
            <w:color w:val="D171DD"/>
            <w:sz w:val="25"/>
            <w:szCs w:val="25"/>
            <w:bdr w:val="none" w:sz="0" w:space="0" w:color="auto" w:frame="1"/>
            <w:lang w:eastAsia="en-IN"/>
          </w:rPr>
          <w:t>public</w:t>
        </w:r>
        <w:proofErr w:type="gramEnd"/>
        <w:r w:rsidRPr="002760D3">
          <w:rPr>
            <w:rFonts w:ascii="inherit" w:eastAsia="Times New Roman" w:hAnsi="inherit" w:cs="Segoe UI"/>
            <w:color w:val="CFD5E0"/>
            <w:sz w:val="25"/>
            <w:szCs w:val="25"/>
            <w:bdr w:val="none" w:sz="0" w:space="0" w:color="auto" w:frame="1"/>
            <w:lang w:eastAsia="en-IN"/>
          </w:rPr>
          <w:t xml:space="preserve"> </w:t>
        </w:r>
        <w:r w:rsidRPr="002760D3">
          <w:rPr>
            <w:rFonts w:ascii="inherit" w:eastAsia="Times New Roman" w:hAnsi="inherit" w:cs="Segoe UI"/>
            <w:b/>
            <w:bCs/>
            <w:color w:val="D171DD"/>
            <w:sz w:val="25"/>
            <w:szCs w:val="25"/>
            <w:bdr w:val="none" w:sz="0" w:space="0" w:color="auto" w:frame="1"/>
            <w:lang w:eastAsia="en-IN"/>
          </w:rPr>
          <w:t>override</w:t>
        </w:r>
        <w:r w:rsidRPr="002760D3">
          <w:rPr>
            <w:rFonts w:ascii="inherit" w:eastAsia="Times New Roman" w:hAnsi="inherit" w:cs="Segoe UI"/>
            <w:color w:val="CFD5E0"/>
            <w:sz w:val="25"/>
            <w:szCs w:val="25"/>
            <w:bdr w:val="none" w:sz="0" w:space="0" w:color="auto" w:frame="1"/>
            <w:lang w:eastAsia="en-IN"/>
          </w:rPr>
          <w:t xml:space="preserve"> </w:t>
        </w:r>
        <w:r w:rsidRPr="002760D3">
          <w:rPr>
            <w:rFonts w:ascii="inherit" w:eastAsia="Times New Roman" w:hAnsi="inherit" w:cs="Segoe UI"/>
            <w:b/>
            <w:bCs/>
            <w:color w:val="D171DD"/>
            <w:sz w:val="25"/>
            <w:szCs w:val="25"/>
            <w:bdr w:val="none" w:sz="0" w:space="0" w:color="auto" w:frame="1"/>
            <w:lang w:eastAsia="en-IN"/>
          </w:rPr>
          <w:t>void</w:t>
        </w:r>
        <w:r w:rsidRPr="002760D3">
          <w:rPr>
            <w:rFonts w:ascii="inherit" w:eastAsia="Times New Roman" w:hAnsi="inherit" w:cs="Segoe UI"/>
            <w:color w:val="CFD5E0"/>
            <w:sz w:val="25"/>
            <w:szCs w:val="25"/>
            <w:bdr w:val="none" w:sz="0" w:space="0" w:color="auto" w:frame="1"/>
            <w:lang w:eastAsia="en-IN"/>
          </w:rPr>
          <w:t xml:space="preserve"> </w:t>
        </w:r>
        <w:r w:rsidRPr="002760D3">
          <w:rPr>
            <w:rFonts w:ascii="inherit" w:eastAsia="Times New Roman" w:hAnsi="inherit" w:cs="Segoe UI"/>
            <w:color w:val="4284AE"/>
            <w:sz w:val="25"/>
            <w:szCs w:val="25"/>
            <w:bdr w:val="none" w:sz="0" w:space="0" w:color="auto" w:frame="1"/>
            <w:lang w:eastAsia="en-IN"/>
          </w:rPr>
          <w:t>Send</w:t>
        </w:r>
        <w:r w:rsidRPr="002760D3">
          <w:rPr>
            <w:rFonts w:ascii="inherit" w:eastAsia="Times New Roman" w:hAnsi="inherit" w:cs="Segoe UI"/>
            <w:b/>
            <w:bCs/>
            <w:color w:val="6B7C8B"/>
            <w:sz w:val="25"/>
            <w:szCs w:val="25"/>
            <w:bdr w:val="none" w:sz="0" w:space="0" w:color="auto" w:frame="1"/>
            <w:lang w:eastAsia="en-IN"/>
          </w:rPr>
          <w:t>(</w:t>
        </w:r>
        <w:r w:rsidRPr="002760D3">
          <w:rPr>
            <w:rFonts w:ascii="inherit" w:eastAsia="Times New Roman" w:hAnsi="inherit" w:cs="Segoe UI"/>
            <w:color w:val="CFD5E0"/>
            <w:sz w:val="25"/>
            <w:szCs w:val="25"/>
            <w:bdr w:val="none" w:sz="0" w:space="0" w:color="auto" w:frame="1"/>
            <w:lang w:eastAsia="en-IN"/>
          </w:rPr>
          <w:t>string message</w:t>
        </w:r>
        <w:r w:rsidRPr="002760D3">
          <w:rPr>
            <w:rFonts w:ascii="inherit" w:eastAsia="Times New Roman" w:hAnsi="inherit" w:cs="Segoe UI"/>
            <w:b/>
            <w:bCs/>
            <w:color w:val="6B7C8B"/>
            <w:sz w:val="25"/>
            <w:szCs w:val="25"/>
            <w:bdr w:val="none" w:sz="0" w:space="0" w:color="auto" w:frame="1"/>
            <w:lang w:eastAsia="en-IN"/>
          </w:rPr>
          <w:t>)</w:t>
        </w:r>
      </w:ins>
    </w:p>
    <w:p w:rsidR="002760D3" w:rsidRPr="002760D3" w:rsidRDefault="002760D3" w:rsidP="002760D3">
      <w:pPr>
        <w:shd w:val="clear" w:color="auto" w:fill="272B33"/>
        <w:spacing w:after="0" w:line="384" w:lineRule="atLeast"/>
        <w:textAlignment w:val="baseline"/>
        <w:rPr>
          <w:ins w:id="134" w:author="Unknown"/>
          <w:rFonts w:ascii="Consolas" w:eastAsia="Times New Roman" w:hAnsi="Consolas" w:cs="Segoe UI"/>
          <w:color w:val="596174"/>
          <w:sz w:val="18"/>
          <w:szCs w:val="18"/>
          <w:lang w:eastAsia="en-IN"/>
        </w:rPr>
      </w:pPr>
      <w:ins w:id="135" w:author="Unknown">
        <w:r w:rsidRPr="002760D3">
          <w:rPr>
            <w:rFonts w:ascii="inherit" w:eastAsia="Times New Roman" w:hAnsi="inherit" w:cs="Segoe UI"/>
            <w:b/>
            <w:bCs/>
            <w:color w:val="6B7C8B"/>
            <w:sz w:val="25"/>
            <w:szCs w:val="25"/>
            <w:bdr w:val="none" w:sz="0" w:space="0" w:color="auto" w:frame="1"/>
            <w:lang w:eastAsia="en-IN"/>
          </w:rPr>
          <w:t>{</w:t>
        </w:r>
      </w:ins>
    </w:p>
    <w:p w:rsidR="002760D3" w:rsidRPr="002760D3" w:rsidRDefault="002760D3" w:rsidP="002760D3">
      <w:pPr>
        <w:shd w:val="clear" w:color="auto" w:fill="272B33"/>
        <w:spacing w:after="0" w:line="384" w:lineRule="atLeast"/>
        <w:textAlignment w:val="baseline"/>
        <w:rPr>
          <w:ins w:id="136" w:author="Unknown"/>
          <w:rFonts w:ascii="Consolas" w:eastAsia="Times New Roman" w:hAnsi="Consolas" w:cs="Segoe UI"/>
          <w:color w:val="596174"/>
          <w:sz w:val="18"/>
          <w:szCs w:val="18"/>
          <w:lang w:eastAsia="en-IN"/>
        </w:rPr>
      </w:pPr>
      <w:proofErr w:type="spellStart"/>
      <w:proofErr w:type="gramStart"/>
      <w:ins w:id="137" w:author="Unknown">
        <w:r w:rsidRPr="002760D3">
          <w:rPr>
            <w:rFonts w:ascii="inherit" w:eastAsia="Times New Roman" w:hAnsi="inherit" w:cs="Segoe UI"/>
            <w:color w:val="CFD5E0"/>
            <w:sz w:val="25"/>
            <w:szCs w:val="25"/>
            <w:bdr w:val="none" w:sz="0" w:space="0" w:color="auto" w:frame="1"/>
            <w:lang w:eastAsia="en-IN"/>
          </w:rPr>
          <w:t>Console.</w:t>
        </w:r>
        <w:r w:rsidRPr="002760D3">
          <w:rPr>
            <w:rFonts w:ascii="inherit" w:eastAsia="Times New Roman" w:hAnsi="inherit" w:cs="Segoe UI"/>
            <w:color w:val="4284AE"/>
            <w:sz w:val="25"/>
            <w:szCs w:val="25"/>
            <w:bdr w:val="none" w:sz="0" w:space="0" w:color="auto" w:frame="1"/>
            <w:lang w:eastAsia="en-IN"/>
          </w:rPr>
          <w:t>WriteLine</w:t>
        </w:r>
        <w:proofErr w:type="spellEnd"/>
        <w:r w:rsidRPr="002760D3">
          <w:rPr>
            <w:rFonts w:ascii="inherit" w:eastAsia="Times New Roman" w:hAnsi="inherit" w:cs="Segoe UI"/>
            <w:b/>
            <w:bCs/>
            <w:color w:val="6B7C8B"/>
            <w:sz w:val="25"/>
            <w:szCs w:val="25"/>
            <w:bdr w:val="none" w:sz="0" w:space="0" w:color="auto" w:frame="1"/>
            <w:lang w:eastAsia="en-IN"/>
          </w:rPr>
          <w:t>(</w:t>
        </w:r>
        <w:proofErr w:type="gramEnd"/>
        <w:r w:rsidRPr="002760D3">
          <w:rPr>
            <w:rFonts w:ascii="inherit" w:eastAsia="Times New Roman" w:hAnsi="inherit" w:cs="Segoe UI"/>
            <w:color w:val="FFFFFF"/>
            <w:sz w:val="25"/>
            <w:szCs w:val="25"/>
            <w:bdr w:val="none" w:sz="0" w:space="0" w:color="auto" w:frame="1"/>
            <w:lang w:eastAsia="en-IN"/>
          </w:rPr>
          <w:t>this</w:t>
        </w:r>
        <w:r w:rsidRPr="002760D3">
          <w:rPr>
            <w:rFonts w:ascii="inherit" w:eastAsia="Times New Roman" w:hAnsi="inherit" w:cs="Segoe UI"/>
            <w:color w:val="CFD5E0"/>
            <w:sz w:val="25"/>
            <w:szCs w:val="25"/>
            <w:bdr w:val="none" w:sz="0" w:space="0" w:color="auto" w:frame="1"/>
            <w:lang w:eastAsia="en-IN"/>
          </w:rPr>
          <w:t>.</w:t>
        </w:r>
        <w:r w:rsidRPr="002760D3">
          <w:rPr>
            <w:rFonts w:ascii="inherit" w:eastAsia="Times New Roman" w:hAnsi="inherit" w:cs="Segoe UI"/>
            <w:color w:val="4284AE"/>
            <w:sz w:val="25"/>
            <w:szCs w:val="25"/>
            <w:bdr w:val="none" w:sz="0" w:space="0" w:color="auto" w:frame="1"/>
            <w:lang w:eastAsia="en-IN"/>
          </w:rPr>
          <w:t>name</w:t>
        </w:r>
        <w:r w:rsidRPr="002760D3">
          <w:rPr>
            <w:rFonts w:ascii="inherit" w:eastAsia="Times New Roman" w:hAnsi="inherit" w:cs="Segoe UI"/>
            <w:color w:val="CFD5E0"/>
            <w:sz w:val="25"/>
            <w:szCs w:val="25"/>
            <w:bdr w:val="none" w:sz="0" w:space="0" w:color="auto" w:frame="1"/>
            <w:lang w:eastAsia="en-IN"/>
          </w:rPr>
          <w:t xml:space="preserve"> + </w:t>
        </w:r>
        <w:r w:rsidRPr="002760D3">
          <w:rPr>
            <w:rFonts w:ascii="inherit" w:eastAsia="Times New Roman" w:hAnsi="inherit" w:cs="Segoe UI"/>
            <w:color w:val="7CC379"/>
            <w:sz w:val="25"/>
            <w:szCs w:val="25"/>
            <w:bdr w:val="none" w:sz="0" w:space="0" w:color="auto" w:frame="1"/>
            <w:lang w:eastAsia="en-IN"/>
          </w:rPr>
          <w:t>": Sending Message="</w:t>
        </w:r>
        <w:r w:rsidRPr="002760D3">
          <w:rPr>
            <w:rFonts w:ascii="inherit" w:eastAsia="Times New Roman" w:hAnsi="inherit" w:cs="Segoe UI"/>
            <w:color w:val="CFD5E0"/>
            <w:sz w:val="25"/>
            <w:szCs w:val="25"/>
            <w:bdr w:val="none" w:sz="0" w:space="0" w:color="auto" w:frame="1"/>
            <w:lang w:eastAsia="en-IN"/>
          </w:rPr>
          <w:t xml:space="preserve"> + message + </w:t>
        </w:r>
        <w:r w:rsidRPr="002760D3">
          <w:rPr>
            <w:rFonts w:ascii="inherit" w:eastAsia="Times New Roman" w:hAnsi="inherit" w:cs="Segoe UI"/>
            <w:color w:val="7CC379"/>
            <w:sz w:val="25"/>
            <w:szCs w:val="25"/>
            <w:bdr w:val="none" w:sz="0" w:space="0" w:color="auto" w:frame="1"/>
            <w:lang w:eastAsia="en-IN"/>
          </w:rPr>
          <w:t>"\n"</w:t>
        </w:r>
        <w:r w:rsidRPr="002760D3">
          <w:rPr>
            <w:rFonts w:ascii="inherit" w:eastAsia="Times New Roman" w:hAnsi="inherit" w:cs="Segoe UI"/>
            <w:b/>
            <w:bCs/>
            <w:color w:val="6B7C8B"/>
            <w:sz w:val="25"/>
            <w:szCs w:val="25"/>
            <w:bdr w:val="none" w:sz="0" w:space="0" w:color="auto" w:frame="1"/>
            <w:lang w:eastAsia="en-IN"/>
          </w:rPr>
          <w:t>)</w:t>
        </w:r>
        <w:r w:rsidRPr="002760D3">
          <w:rPr>
            <w:rFonts w:ascii="inherit" w:eastAsia="Times New Roman" w:hAnsi="inherit" w:cs="Segoe UI"/>
            <w:color w:val="CFD5E0"/>
            <w:sz w:val="25"/>
            <w:szCs w:val="25"/>
            <w:bdr w:val="none" w:sz="0" w:space="0" w:color="auto" w:frame="1"/>
            <w:lang w:eastAsia="en-IN"/>
          </w:rPr>
          <w:t>;</w:t>
        </w:r>
      </w:ins>
    </w:p>
    <w:p w:rsidR="002760D3" w:rsidRPr="002760D3" w:rsidRDefault="002760D3" w:rsidP="002760D3">
      <w:pPr>
        <w:shd w:val="clear" w:color="auto" w:fill="272B33"/>
        <w:spacing w:after="0" w:line="384" w:lineRule="atLeast"/>
        <w:textAlignment w:val="baseline"/>
        <w:rPr>
          <w:ins w:id="138" w:author="Unknown"/>
          <w:rFonts w:ascii="Consolas" w:eastAsia="Times New Roman" w:hAnsi="Consolas" w:cs="Segoe UI"/>
          <w:color w:val="596174"/>
          <w:sz w:val="18"/>
          <w:szCs w:val="18"/>
          <w:lang w:eastAsia="en-IN"/>
        </w:rPr>
      </w:pPr>
      <w:proofErr w:type="spellStart"/>
      <w:proofErr w:type="gramStart"/>
      <w:ins w:id="139" w:author="Unknown">
        <w:r w:rsidRPr="002760D3">
          <w:rPr>
            <w:rFonts w:ascii="inherit" w:eastAsia="Times New Roman" w:hAnsi="inherit" w:cs="Segoe UI"/>
            <w:color w:val="CFD5E0"/>
            <w:sz w:val="25"/>
            <w:szCs w:val="25"/>
            <w:bdr w:val="none" w:sz="0" w:space="0" w:color="auto" w:frame="1"/>
            <w:lang w:eastAsia="en-IN"/>
          </w:rPr>
          <w:t>mediator.</w:t>
        </w:r>
        <w:r w:rsidRPr="002760D3">
          <w:rPr>
            <w:rFonts w:ascii="inherit" w:eastAsia="Times New Roman" w:hAnsi="inherit" w:cs="Segoe UI"/>
            <w:color w:val="4284AE"/>
            <w:sz w:val="25"/>
            <w:szCs w:val="25"/>
            <w:bdr w:val="none" w:sz="0" w:space="0" w:color="auto" w:frame="1"/>
            <w:lang w:eastAsia="en-IN"/>
          </w:rPr>
          <w:t>SendMessage</w:t>
        </w:r>
        <w:proofErr w:type="spellEnd"/>
        <w:r w:rsidRPr="002760D3">
          <w:rPr>
            <w:rFonts w:ascii="inherit" w:eastAsia="Times New Roman" w:hAnsi="inherit" w:cs="Segoe UI"/>
            <w:b/>
            <w:bCs/>
            <w:color w:val="6B7C8B"/>
            <w:sz w:val="25"/>
            <w:szCs w:val="25"/>
            <w:bdr w:val="none" w:sz="0" w:space="0" w:color="auto" w:frame="1"/>
            <w:lang w:eastAsia="en-IN"/>
          </w:rPr>
          <w:t>(</w:t>
        </w:r>
        <w:proofErr w:type="gramEnd"/>
        <w:r w:rsidRPr="002760D3">
          <w:rPr>
            <w:rFonts w:ascii="inherit" w:eastAsia="Times New Roman" w:hAnsi="inherit" w:cs="Segoe UI"/>
            <w:color w:val="CFD5E0"/>
            <w:sz w:val="25"/>
            <w:szCs w:val="25"/>
            <w:bdr w:val="none" w:sz="0" w:space="0" w:color="auto" w:frame="1"/>
            <w:lang w:eastAsia="en-IN"/>
          </w:rPr>
          <w:t xml:space="preserve">message, </w:t>
        </w:r>
        <w:r w:rsidRPr="002760D3">
          <w:rPr>
            <w:rFonts w:ascii="inherit" w:eastAsia="Times New Roman" w:hAnsi="inherit" w:cs="Segoe UI"/>
            <w:color w:val="FFFFFF"/>
            <w:sz w:val="25"/>
            <w:szCs w:val="25"/>
            <w:bdr w:val="none" w:sz="0" w:space="0" w:color="auto" w:frame="1"/>
            <w:lang w:eastAsia="en-IN"/>
          </w:rPr>
          <w:t>this</w:t>
        </w:r>
        <w:r w:rsidRPr="002760D3">
          <w:rPr>
            <w:rFonts w:ascii="inherit" w:eastAsia="Times New Roman" w:hAnsi="inherit" w:cs="Segoe UI"/>
            <w:b/>
            <w:bCs/>
            <w:color w:val="6B7C8B"/>
            <w:sz w:val="25"/>
            <w:szCs w:val="25"/>
            <w:bdr w:val="none" w:sz="0" w:space="0" w:color="auto" w:frame="1"/>
            <w:lang w:eastAsia="en-IN"/>
          </w:rPr>
          <w:t>)</w:t>
        </w:r>
        <w:r w:rsidRPr="002760D3">
          <w:rPr>
            <w:rFonts w:ascii="inherit" w:eastAsia="Times New Roman" w:hAnsi="inherit" w:cs="Segoe UI"/>
            <w:color w:val="CFD5E0"/>
            <w:sz w:val="25"/>
            <w:szCs w:val="25"/>
            <w:bdr w:val="none" w:sz="0" w:space="0" w:color="auto" w:frame="1"/>
            <w:lang w:eastAsia="en-IN"/>
          </w:rPr>
          <w:t>;</w:t>
        </w:r>
      </w:ins>
    </w:p>
    <w:p w:rsidR="002760D3" w:rsidRPr="002760D3" w:rsidRDefault="002760D3" w:rsidP="002760D3">
      <w:pPr>
        <w:shd w:val="clear" w:color="auto" w:fill="272B33"/>
        <w:spacing w:after="0" w:line="384" w:lineRule="atLeast"/>
        <w:textAlignment w:val="baseline"/>
        <w:rPr>
          <w:ins w:id="140" w:author="Unknown"/>
          <w:rFonts w:ascii="Consolas" w:eastAsia="Times New Roman" w:hAnsi="Consolas" w:cs="Segoe UI"/>
          <w:color w:val="596174"/>
          <w:sz w:val="18"/>
          <w:szCs w:val="18"/>
          <w:lang w:eastAsia="en-IN"/>
        </w:rPr>
      </w:pPr>
      <w:ins w:id="141" w:author="Unknown">
        <w:r w:rsidRPr="002760D3">
          <w:rPr>
            <w:rFonts w:ascii="inherit" w:eastAsia="Times New Roman" w:hAnsi="inherit" w:cs="Segoe UI"/>
            <w:b/>
            <w:bCs/>
            <w:color w:val="6B7C8B"/>
            <w:sz w:val="25"/>
            <w:szCs w:val="25"/>
            <w:bdr w:val="none" w:sz="0" w:space="0" w:color="auto" w:frame="1"/>
            <w:lang w:eastAsia="en-IN"/>
          </w:rPr>
          <w:t>}</w:t>
        </w:r>
      </w:ins>
    </w:p>
    <w:p w:rsidR="002760D3" w:rsidRPr="002760D3" w:rsidRDefault="002760D3" w:rsidP="002760D3">
      <w:pPr>
        <w:shd w:val="clear" w:color="auto" w:fill="272B33"/>
        <w:spacing w:after="0" w:line="384" w:lineRule="atLeast"/>
        <w:textAlignment w:val="baseline"/>
        <w:rPr>
          <w:ins w:id="142" w:author="Unknown"/>
          <w:rFonts w:ascii="Consolas" w:eastAsia="Times New Roman" w:hAnsi="Consolas" w:cs="Segoe UI"/>
          <w:color w:val="596174"/>
          <w:sz w:val="18"/>
          <w:szCs w:val="18"/>
          <w:lang w:eastAsia="en-IN"/>
        </w:rPr>
      </w:pPr>
      <w:ins w:id="143" w:author="Unknown">
        <w:r w:rsidRPr="002760D3">
          <w:rPr>
            <w:rFonts w:ascii="inherit" w:eastAsia="Times New Roman" w:hAnsi="inherit" w:cs="Segoe UI"/>
            <w:b/>
            <w:bCs/>
            <w:color w:val="6B7C8B"/>
            <w:sz w:val="25"/>
            <w:szCs w:val="25"/>
            <w:bdr w:val="none" w:sz="0" w:space="0" w:color="auto" w:frame="1"/>
            <w:lang w:eastAsia="en-IN"/>
          </w:rPr>
          <w:t>}</w:t>
        </w:r>
      </w:ins>
    </w:p>
    <w:p w:rsidR="002760D3" w:rsidRPr="002760D3" w:rsidRDefault="002760D3" w:rsidP="002760D3">
      <w:pPr>
        <w:shd w:val="clear" w:color="auto" w:fill="272B33"/>
        <w:spacing w:line="384" w:lineRule="atLeast"/>
        <w:textAlignment w:val="baseline"/>
        <w:rPr>
          <w:ins w:id="144" w:author="Unknown"/>
          <w:rFonts w:ascii="Consolas" w:eastAsia="Times New Roman" w:hAnsi="Consolas" w:cs="Segoe UI"/>
          <w:color w:val="596174"/>
          <w:sz w:val="18"/>
          <w:szCs w:val="18"/>
          <w:lang w:eastAsia="en-IN"/>
        </w:rPr>
      </w:pPr>
      <w:ins w:id="145" w:author="Unknown">
        <w:r w:rsidRPr="002760D3">
          <w:rPr>
            <w:rFonts w:ascii="inherit" w:eastAsia="Times New Roman" w:hAnsi="inherit" w:cs="Segoe UI"/>
            <w:b/>
            <w:bCs/>
            <w:color w:val="6B7C8B"/>
            <w:sz w:val="25"/>
            <w:szCs w:val="25"/>
            <w:bdr w:val="none" w:sz="0" w:space="0" w:color="auto" w:frame="1"/>
            <w:lang w:eastAsia="en-IN"/>
          </w:rPr>
          <w:t>}</w:t>
        </w:r>
      </w:ins>
    </w:p>
    <w:p w:rsidR="002760D3" w:rsidRPr="002760D3" w:rsidRDefault="002760D3" w:rsidP="002760D3">
      <w:pPr>
        <w:shd w:val="clear" w:color="auto" w:fill="FFFFFF"/>
        <w:spacing w:after="0" w:line="240" w:lineRule="auto"/>
        <w:jc w:val="both"/>
        <w:textAlignment w:val="baseline"/>
        <w:outlineLvl w:val="4"/>
        <w:rPr>
          <w:ins w:id="146" w:author="Unknown"/>
          <w:rFonts w:ascii="Segoe UI" w:eastAsia="Times New Roman" w:hAnsi="Segoe UI" w:cs="Segoe UI"/>
          <w:color w:val="3A3A3A"/>
          <w:sz w:val="20"/>
          <w:szCs w:val="20"/>
          <w:lang w:eastAsia="en-IN"/>
        </w:rPr>
      </w:pPr>
      <w:ins w:id="147" w:author="Unknown">
        <w:r w:rsidRPr="002760D3">
          <w:rPr>
            <w:rFonts w:ascii="Arial" w:eastAsia="Times New Roman" w:hAnsi="Arial" w:cs="Arial"/>
            <w:b/>
            <w:bCs/>
            <w:color w:val="000000"/>
            <w:sz w:val="27"/>
            <w:szCs w:val="27"/>
            <w:bdr w:val="none" w:sz="0" w:space="0" w:color="auto" w:frame="1"/>
            <w:lang w:eastAsia="en-IN"/>
          </w:rPr>
          <w:t>Step5: Client</w:t>
        </w:r>
      </w:ins>
    </w:p>
    <w:p w:rsidR="002760D3" w:rsidRPr="002760D3" w:rsidRDefault="002760D3" w:rsidP="002760D3">
      <w:pPr>
        <w:shd w:val="clear" w:color="auto" w:fill="FFFFFF"/>
        <w:spacing w:after="0" w:line="240" w:lineRule="auto"/>
        <w:jc w:val="both"/>
        <w:textAlignment w:val="baseline"/>
        <w:rPr>
          <w:ins w:id="148" w:author="Unknown"/>
          <w:rFonts w:ascii="Segoe UI" w:eastAsia="Times New Roman" w:hAnsi="Segoe UI" w:cs="Segoe UI"/>
          <w:color w:val="212529"/>
          <w:sz w:val="23"/>
          <w:szCs w:val="23"/>
          <w:lang w:eastAsia="en-IN"/>
        </w:rPr>
      </w:pPr>
      <w:ins w:id="149" w:author="Unknown">
        <w:r w:rsidRPr="002760D3">
          <w:rPr>
            <w:rFonts w:ascii="Arial" w:eastAsia="Times New Roman" w:hAnsi="Arial" w:cs="Arial"/>
            <w:color w:val="000000"/>
            <w:sz w:val="23"/>
            <w:szCs w:val="23"/>
            <w:bdr w:val="none" w:sz="0" w:space="0" w:color="auto" w:frame="1"/>
            <w:lang w:eastAsia="en-IN"/>
          </w:rPr>
          <w:t xml:space="preserve">Please modify the Main method as shown below. Here, first, we create the </w:t>
        </w:r>
        <w:proofErr w:type="spellStart"/>
        <w:r w:rsidRPr="002760D3">
          <w:rPr>
            <w:rFonts w:ascii="Arial" w:eastAsia="Times New Roman" w:hAnsi="Arial" w:cs="Arial"/>
            <w:color w:val="000000"/>
            <w:sz w:val="23"/>
            <w:szCs w:val="23"/>
            <w:bdr w:val="none" w:sz="0" w:space="0" w:color="auto" w:frame="1"/>
            <w:lang w:eastAsia="en-IN"/>
          </w:rPr>
          <w:t>FacebookGroupMediator</w:t>
        </w:r>
        <w:proofErr w:type="spellEnd"/>
        <w:r w:rsidRPr="002760D3">
          <w:rPr>
            <w:rFonts w:ascii="Arial" w:eastAsia="Times New Roman" w:hAnsi="Arial" w:cs="Arial"/>
            <w:color w:val="000000"/>
            <w:sz w:val="23"/>
            <w:szCs w:val="23"/>
            <w:bdr w:val="none" w:sz="0" w:space="0" w:color="auto" w:frame="1"/>
            <w:lang w:eastAsia="en-IN"/>
          </w:rPr>
          <w:t xml:space="preserve"> object, and then we are creating several Facebook users, and then we are registering all the users to the mediator. Then using the Dave and Rajesh user, we are sending a message to the Mediator.</w:t>
        </w:r>
      </w:ins>
    </w:p>
    <w:p w:rsidR="002760D3" w:rsidRPr="002760D3" w:rsidRDefault="002760D3" w:rsidP="002760D3">
      <w:pPr>
        <w:shd w:val="clear" w:color="auto" w:fill="272B33"/>
        <w:spacing w:line="444" w:lineRule="atLeast"/>
        <w:textAlignment w:val="baseline"/>
        <w:rPr>
          <w:ins w:id="150" w:author="Unknown"/>
          <w:rFonts w:ascii="inherit" w:eastAsia="Times New Roman" w:hAnsi="inherit" w:cs="Segoe UI"/>
          <w:color w:val="CFD5E0"/>
          <w:sz w:val="25"/>
          <w:szCs w:val="25"/>
          <w:lang w:eastAsia="en-IN"/>
        </w:rPr>
      </w:pPr>
      <w:ins w:id="151" w:author="Unknown">
        <w:r w:rsidRPr="002760D3">
          <w:rPr>
            <w:rFonts w:ascii="inherit" w:eastAsia="Times New Roman" w:hAnsi="inherit" w:cs="Segoe UI"/>
            <w:color w:val="CFD5E0"/>
            <w:sz w:val="25"/>
            <w:szCs w:val="25"/>
            <w:lang w:eastAsia="en-IN"/>
          </w:rPr>
          <w:t xml:space="preserve">using System; namespace </w:t>
        </w:r>
        <w:proofErr w:type="spellStart"/>
        <w:r w:rsidRPr="002760D3">
          <w:rPr>
            <w:rFonts w:ascii="inherit" w:eastAsia="Times New Roman" w:hAnsi="inherit" w:cs="Segoe UI"/>
            <w:color w:val="CFD5E0"/>
            <w:sz w:val="25"/>
            <w:szCs w:val="25"/>
            <w:lang w:eastAsia="en-IN"/>
          </w:rPr>
          <w:t>MediatorDesignPattern</w:t>
        </w:r>
        <w:proofErr w:type="spellEnd"/>
        <w:r w:rsidRPr="002760D3">
          <w:rPr>
            <w:rFonts w:ascii="inherit" w:eastAsia="Times New Roman" w:hAnsi="inherit" w:cs="Segoe UI"/>
            <w:color w:val="CFD5E0"/>
            <w:sz w:val="25"/>
            <w:szCs w:val="25"/>
            <w:lang w:eastAsia="en-IN"/>
          </w:rPr>
          <w:t xml:space="preserve"> { class Program { static void Main(string[] </w:t>
        </w:r>
        <w:proofErr w:type="spellStart"/>
        <w:r w:rsidRPr="002760D3">
          <w:rPr>
            <w:rFonts w:ascii="inherit" w:eastAsia="Times New Roman" w:hAnsi="inherit" w:cs="Segoe UI"/>
            <w:color w:val="CFD5E0"/>
            <w:sz w:val="25"/>
            <w:szCs w:val="25"/>
            <w:lang w:eastAsia="en-IN"/>
          </w:rPr>
          <w:t>args</w:t>
        </w:r>
        <w:proofErr w:type="spellEnd"/>
        <w:r w:rsidRPr="002760D3">
          <w:rPr>
            <w:rFonts w:ascii="inherit" w:eastAsia="Times New Roman" w:hAnsi="inherit" w:cs="Segoe UI"/>
            <w:color w:val="CFD5E0"/>
            <w:sz w:val="25"/>
            <w:szCs w:val="25"/>
            <w:lang w:eastAsia="en-IN"/>
          </w:rPr>
          <w:t xml:space="preserve">) { </w:t>
        </w:r>
        <w:proofErr w:type="spellStart"/>
        <w:r w:rsidRPr="002760D3">
          <w:rPr>
            <w:rFonts w:ascii="inherit" w:eastAsia="Times New Roman" w:hAnsi="inherit" w:cs="Segoe UI"/>
            <w:color w:val="CFD5E0"/>
            <w:sz w:val="25"/>
            <w:szCs w:val="25"/>
            <w:lang w:eastAsia="en-IN"/>
          </w:rPr>
          <w:t>FacebookGroupMediator</w:t>
        </w:r>
        <w:proofErr w:type="spellEnd"/>
        <w:r w:rsidRPr="002760D3">
          <w:rPr>
            <w:rFonts w:ascii="inherit" w:eastAsia="Times New Roman" w:hAnsi="inherit" w:cs="Segoe UI"/>
            <w:color w:val="CFD5E0"/>
            <w:sz w:val="25"/>
            <w:szCs w:val="25"/>
            <w:lang w:eastAsia="en-IN"/>
          </w:rPr>
          <w:t xml:space="preserve"> </w:t>
        </w:r>
        <w:proofErr w:type="spellStart"/>
        <w:r w:rsidRPr="002760D3">
          <w:rPr>
            <w:rFonts w:ascii="inherit" w:eastAsia="Times New Roman" w:hAnsi="inherit" w:cs="Segoe UI"/>
            <w:color w:val="CFD5E0"/>
            <w:sz w:val="25"/>
            <w:szCs w:val="25"/>
            <w:lang w:eastAsia="en-IN"/>
          </w:rPr>
          <w:t>facebookMediator</w:t>
        </w:r>
        <w:proofErr w:type="spellEnd"/>
        <w:r w:rsidRPr="002760D3">
          <w:rPr>
            <w:rFonts w:ascii="inherit" w:eastAsia="Times New Roman" w:hAnsi="inherit" w:cs="Segoe UI"/>
            <w:color w:val="CFD5E0"/>
            <w:sz w:val="25"/>
            <w:szCs w:val="25"/>
            <w:lang w:eastAsia="en-IN"/>
          </w:rPr>
          <w:t xml:space="preserve"> = new </w:t>
        </w:r>
        <w:proofErr w:type="spellStart"/>
        <w:r w:rsidRPr="002760D3">
          <w:rPr>
            <w:rFonts w:ascii="inherit" w:eastAsia="Times New Roman" w:hAnsi="inherit" w:cs="Segoe UI"/>
            <w:color w:val="CFD5E0"/>
            <w:sz w:val="25"/>
            <w:szCs w:val="25"/>
            <w:lang w:eastAsia="en-IN"/>
          </w:rPr>
          <w:t>ConcreteFacebookGroupMediator</w:t>
        </w:r>
        <w:proofErr w:type="spellEnd"/>
        <w:r w:rsidRPr="002760D3">
          <w:rPr>
            <w:rFonts w:ascii="inherit" w:eastAsia="Times New Roman" w:hAnsi="inherit" w:cs="Segoe UI"/>
            <w:color w:val="CFD5E0"/>
            <w:sz w:val="25"/>
            <w:szCs w:val="25"/>
            <w:lang w:eastAsia="en-IN"/>
          </w:rPr>
          <w:t xml:space="preserve">(); User Ram = new </w:t>
        </w:r>
        <w:proofErr w:type="spellStart"/>
        <w:r w:rsidRPr="002760D3">
          <w:rPr>
            <w:rFonts w:ascii="inherit" w:eastAsia="Times New Roman" w:hAnsi="inherit" w:cs="Segoe UI"/>
            <w:color w:val="CFD5E0"/>
            <w:sz w:val="25"/>
            <w:szCs w:val="25"/>
            <w:lang w:eastAsia="en-IN"/>
          </w:rPr>
          <w:t>ConcreteUser</w:t>
        </w:r>
        <w:proofErr w:type="spellEnd"/>
        <w:r w:rsidRPr="002760D3">
          <w:rPr>
            <w:rFonts w:ascii="inherit" w:eastAsia="Times New Roman" w:hAnsi="inherit" w:cs="Segoe UI"/>
            <w:color w:val="CFD5E0"/>
            <w:sz w:val="25"/>
            <w:szCs w:val="25"/>
            <w:lang w:eastAsia="en-IN"/>
          </w:rPr>
          <w:t>(</w:t>
        </w:r>
        <w:proofErr w:type="spellStart"/>
        <w:r w:rsidRPr="002760D3">
          <w:rPr>
            <w:rFonts w:ascii="inherit" w:eastAsia="Times New Roman" w:hAnsi="inherit" w:cs="Segoe UI"/>
            <w:color w:val="CFD5E0"/>
            <w:sz w:val="25"/>
            <w:szCs w:val="25"/>
            <w:lang w:eastAsia="en-IN"/>
          </w:rPr>
          <w:t>facebookMediator</w:t>
        </w:r>
        <w:proofErr w:type="spellEnd"/>
        <w:r w:rsidRPr="002760D3">
          <w:rPr>
            <w:rFonts w:ascii="inherit" w:eastAsia="Times New Roman" w:hAnsi="inherit" w:cs="Segoe UI"/>
            <w:color w:val="CFD5E0"/>
            <w:sz w:val="25"/>
            <w:szCs w:val="25"/>
            <w:lang w:eastAsia="en-IN"/>
          </w:rPr>
          <w:t xml:space="preserve">, "Ram"); User Dave = new </w:t>
        </w:r>
        <w:proofErr w:type="spellStart"/>
        <w:r w:rsidRPr="002760D3">
          <w:rPr>
            <w:rFonts w:ascii="inherit" w:eastAsia="Times New Roman" w:hAnsi="inherit" w:cs="Segoe UI"/>
            <w:color w:val="CFD5E0"/>
            <w:sz w:val="25"/>
            <w:szCs w:val="25"/>
            <w:lang w:eastAsia="en-IN"/>
          </w:rPr>
          <w:t>ConcreteUser</w:t>
        </w:r>
        <w:proofErr w:type="spellEnd"/>
        <w:r w:rsidRPr="002760D3">
          <w:rPr>
            <w:rFonts w:ascii="inherit" w:eastAsia="Times New Roman" w:hAnsi="inherit" w:cs="Segoe UI"/>
            <w:color w:val="CFD5E0"/>
            <w:sz w:val="25"/>
            <w:szCs w:val="25"/>
            <w:lang w:eastAsia="en-IN"/>
          </w:rPr>
          <w:t>(</w:t>
        </w:r>
        <w:proofErr w:type="spellStart"/>
        <w:r w:rsidRPr="002760D3">
          <w:rPr>
            <w:rFonts w:ascii="inherit" w:eastAsia="Times New Roman" w:hAnsi="inherit" w:cs="Segoe UI"/>
            <w:color w:val="CFD5E0"/>
            <w:sz w:val="25"/>
            <w:szCs w:val="25"/>
            <w:lang w:eastAsia="en-IN"/>
          </w:rPr>
          <w:t>facebookMediator</w:t>
        </w:r>
        <w:proofErr w:type="spellEnd"/>
        <w:r w:rsidRPr="002760D3">
          <w:rPr>
            <w:rFonts w:ascii="inherit" w:eastAsia="Times New Roman" w:hAnsi="inherit" w:cs="Segoe UI"/>
            <w:color w:val="CFD5E0"/>
            <w:sz w:val="25"/>
            <w:szCs w:val="25"/>
            <w:lang w:eastAsia="en-IN"/>
          </w:rPr>
          <w:t xml:space="preserve">, "Dave"); User Smith = new </w:t>
        </w:r>
        <w:proofErr w:type="spellStart"/>
        <w:r w:rsidRPr="002760D3">
          <w:rPr>
            <w:rFonts w:ascii="inherit" w:eastAsia="Times New Roman" w:hAnsi="inherit" w:cs="Segoe UI"/>
            <w:color w:val="CFD5E0"/>
            <w:sz w:val="25"/>
            <w:szCs w:val="25"/>
            <w:lang w:eastAsia="en-IN"/>
          </w:rPr>
          <w:t>ConcreteUser</w:t>
        </w:r>
        <w:proofErr w:type="spellEnd"/>
        <w:r w:rsidRPr="002760D3">
          <w:rPr>
            <w:rFonts w:ascii="inherit" w:eastAsia="Times New Roman" w:hAnsi="inherit" w:cs="Segoe UI"/>
            <w:color w:val="CFD5E0"/>
            <w:sz w:val="25"/>
            <w:szCs w:val="25"/>
            <w:lang w:eastAsia="en-IN"/>
          </w:rPr>
          <w:t>(</w:t>
        </w:r>
        <w:proofErr w:type="spellStart"/>
        <w:r w:rsidRPr="002760D3">
          <w:rPr>
            <w:rFonts w:ascii="inherit" w:eastAsia="Times New Roman" w:hAnsi="inherit" w:cs="Segoe UI"/>
            <w:color w:val="CFD5E0"/>
            <w:sz w:val="25"/>
            <w:szCs w:val="25"/>
            <w:lang w:eastAsia="en-IN"/>
          </w:rPr>
          <w:t>facebookMediator</w:t>
        </w:r>
        <w:proofErr w:type="spellEnd"/>
        <w:r w:rsidRPr="002760D3">
          <w:rPr>
            <w:rFonts w:ascii="inherit" w:eastAsia="Times New Roman" w:hAnsi="inherit" w:cs="Segoe UI"/>
            <w:color w:val="CFD5E0"/>
            <w:sz w:val="25"/>
            <w:szCs w:val="25"/>
            <w:lang w:eastAsia="en-IN"/>
          </w:rPr>
          <w:t xml:space="preserve">, "Smith"); User Rajesh = new </w:t>
        </w:r>
        <w:bookmarkStart w:id="152" w:name="_GoBack"/>
        <w:bookmarkEnd w:id="152"/>
        <w:proofErr w:type="spellStart"/>
        <w:r w:rsidRPr="002760D3">
          <w:rPr>
            <w:rFonts w:ascii="inherit" w:eastAsia="Times New Roman" w:hAnsi="inherit" w:cs="Segoe UI"/>
            <w:color w:val="CFD5E0"/>
            <w:sz w:val="25"/>
            <w:szCs w:val="25"/>
            <w:lang w:eastAsia="en-IN"/>
          </w:rPr>
          <w:t>ConcreteUser</w:t>
        </w:r>
        <w:proofErr w:type="spellEnd"/>
        <w:r w:rsidRPr="002760D3">
          <w:rPr>
            <w:rFonts w:ascii="inherit" w:eastAsia="Times New Roman" w:hAnsi="inherit" w:cs="Segoe UI"/>
            <w:color w:val="CFD5E0"/>
            <w:sz w:val="25"/>
            <w:szCs w:val="25"/>
            <w:lang w:eastAsia="en-IN"/>
          </w:rPr>
          <w:t>(</w:t>
        </w:r>
        <w:proofErr w:type="spellStart"/>
        <w:r w:rsidRPr="002760D3">
          <w:rPr>
            <w:rFonts w:ascii="inherit" w:eastAsia="Times New Roman" w:hAnsi="inherit" w:cs="Segoe UI"/>
            <w:color w:val="CFD5E0"/>
            <w:sz w:val="25"/>
            <w:szCs w:val="25"/>
            <w:lang w:eastAsia="en-IN"/>
          </w:rPr>
          <w:t>facebookMediator</w:t>
        </w:r>
        <w:proofErr w:type="spellEnd"/>
        <w:r w:rsidRPr="002760D3">
          <w:rPr>
            <w:rFonts w:ascii="inherit" w:eastAsia="Times New Roman" w:hAnsi="inherit" w:cs="Segoe UI"/>
            <w:color w:val="CFD5E0"/>
            <w:sz w:val="25"/>
            <w:szCs w:val="25"/>
            <w:lang w:eastAsia="en-IN"/>
          </w:rPr>
          <w:t xml:space="preserve">, "Rajesh"); User Sam = new </w:t>
        </w:r>
        <w:proofErr w:type="spellStart"/>
        <w:r w:rsidRPr="002760D3">
          <w:rPr>
            <w:rFonts w:ascii="inherit" w:eastAsia="Times New Roman" w:hAnsi="inherit" w:cs="Segoe UI"/>
            <w:color w:val="CFD5E0"/>
            <w:sz w:val="25"/>
            <w:szCs w:val="25"/>
            <w:lang w:eastAsia="en-IN"/>
          </w:rPr>
          <w:t>ConcreteUser</w:t>
        </w:r>
        <w:proofErr w:type="spellEnd"/>
        <w:r w:rsidRPr="002760D3">
          <w:rPr>
            <w:rFonts w:ascii="inherit" w:eastAsia="Times New Roman" w:hAnsi="inherit" w:cs="Segoe UI"/>
            <w:color w:val="CFD5E0"/>
            <w:sz w:val="25"/>
            <w:szCs w:val="25"/>
            <w:lang w:eastAsia="en-IN"/>
          </w:rPr>
          <w:t>(</w:t>
        </w:r>
        <w:proofErr w:type="spellStart"/>
        <w:r w:rsidRPr="002760D3">
          <w:rPr>
            <w:rFonts w:ascii="inherit" w:eastAsia="Times New Roman" w:hAnsi="inherit" w:cs="Segoe UI"/>
            <w:color w:val="CFD5E0"/>
            <w:sz w:val="25"/>
            <w:szCs w:val="25"/>
            <w:lang w:eastAsia="en-IN"/>
          </w:rPr>
          <w:t>facebookMediator</w:t>
        </w:r>
        <w:proofErr w:type="spellEnd"/>
        <w:r w:rsidRPr="002760D3">
          <w:rPr>
            <w:rFonts w:ascii="inherit" w:eastAsia="Times New Roman" w:hAnsi="inherit" w:cs="Segoe UI"/>
            <w:color w:val="CFD5E0"/>
            <w:sz w:val="25"/>
            <w:szCs w:val="25"/>
            <w:lang w:eastAsia="en-IN"/>
          </w:rPr>
          <w:t xml:space="preserve">, "Sam"); User Pam = new </w:t>
        </w:r>
        <w:proofErr w:type="spellStart"/>
        <w:r w:rsidRPr="002760D3">
          <w:rPr>
            <w:rFonts w:ascii="inherit" w:eastAsia="Times New Roman" w:hAnsi="inherit" w:cs="Segoe UI"/>
            <w:color w:val="CFD5E0"/>
            <w:sz w:val="25"/>
            <w:szCs w:val="25"/>
            <w:lang w:eastAsia="en-IN"/>
          </w:rPr>
          <w:t>ConcreteUser</w:t>
        </w:r>
        <w:proofErr w:type="spellEnd"/>
        <w:r w:rsidRPr="002760D3">
          <w:rPr>
            <w:rFonts w:ascii="inherit" w:eastAsia="Times New Roman" w:hAnsi="inherit" w:cs="Segoe UI"/>
            <w:color w:val="CFD5E0"/>
            <w:sz w:val="25"/>
            <w:szCs w:val="25"/>
            <w:lang w:eastAsia="en-IN"/>
          </w:rPr>
          <w:t>(</w:t>
        </w:r>
        <w:proofErr w:type="spellStart"/>
        <w:r w:rsidRPr="002760D3">
          <w:rPr>
            <w:rFonts w:ascii="inherit" w:eastAsia="Times New Roman" w:hAnsi="inherit" w:cs="Segoe UI"/>
            <w:color w:val="CFD5E0"/>
            <w:sz w:val="25"/>
            <w:szCs w:val="25"/>
            <w:lang w:eastAsia="en-IN"/>
          </w:rPr>
          <w:t>facebookMediator</w:t>
        </w:r>
        <w:proofErr w:type="spellEnd"/>
        <w:r w:rsidRPr="002760D3">
          <w:rPr>
            <w:rFonts w:ascii="inherit" w:eastAsia="Times New Roman" w:hAnsi="inherit" w:cs="Segoe UI"/>
            <w:color w:val="CFD5E0"/>
            <w:sz w:val="25"/>
            <w:szCs w:val="25"/>
            <w:lang w:eastAsia="en-IN"/>
          </w:rPr>
          <w:t xml:space="preserve">, "Pam"); User </w:t>
        </w:r>
        <w:proofErr w:type="spellStart"/>
        <w:r w:rsidRPr="002760D3">
          <w:rPr>
            <w:rFonts w:ascii="inherit" w:eastAsia="Times New Roman" w:hAnsi="inherit" w:cs="Segoe UI"/>
            <w:color w:val="CFD5E0"/>
            <w:sz w:val="25"/>
            <w:szCs w:val="25"/>
            <w:lang w:eastAsia="en-IN"/>
          </w:rPr>
          <w:t>Anurag</w:t>
        </w:r>
        <w:proofErr w:type="spellEnd"/>
        <w:r w:rsidRPr="002760D3">
          <w:rPr>
            <w:rFonts w:ascii="inherit" w:eastAsia="Times New Roman" w:hAnsi="inherit" w:cs="Segoe UI"/>
            <w:color w:val="CFD5E0"/>
            <w:sz w:val="25"/>
            <w:szCs w:val="25"/>
            <w:lang w:eastAsia="en-IN"/>
          </w:rPr>
          <w:t xml:space="preserve"> = new </w:t>
        </w:r>
        <w:proofErr w:type="spellStart"/>
        <w:r w:rsidRPr="002760D3">
          <w:rPr>
            <w:rFonts w:ascii="inherit" w:eastAsia="Times New Roman" w:hAnsi="inherit" w:cs="Segoe UI"/>
            <w:color w:val="CFD5E0"/>
            <w:sz w:val="25"/>
            <w:szCs w:val="25"/>
            <w:lang w:eastAsia="en-IN"/>
          </w:rPr>
          <w:t>ConcreteUser</w:t>
        </w:r>
        <w:proofErr w:type="spellEnd"/>
        <w:r w:rsidRPr="002760D3">
          <w:rPr>
            <w:rFonts w:ascii="inherit" w:eastAsia="Times New Roman" w:hAnsi="inherit" w:cs="Segoe UI"/>
            <w:color w:val="CFD5E0"/>
            <w:sz w:val="25"/>
            <w:szCs w:val="25"/>
            <w:lang w:eastAsia="en-IN"/>
          </w:rPr>
          <w:t>(</w:t>
        </w:r>
        <w:proofErr w:type="spellStart"/>
        <w:r w:rsidRPr="002760D3">
          <w:rPr>
            <w:rFonts w:ascii="inherit" w:eastAsia="Times New Roman" w:hAnsi="inherit" w:cs="Segoe UI"/>
            <w:color w:val="CFD5E0"/>
            <w:sz w:val="25"/>
            <w:szCs w:val="25"/>
            <w:lang w:eastAsia="en-IN"/>
          </w:rPr>
          <w:t>facebookMediator</w:t>
        </w:r>
        <w:proofErr w:type="spellEnd"/>
        <w:r w:rsidRPr="002760D3">
          <w:rPr>
            <w:rFonts w:ascii="inherit" w:eastAsia="Times New Roman" w:hAnsi="inherit" w:cs="Segoe UI"/>
            <w:color w:val="CFD5E0"/>
            <w:sz w:val="25"/>
            <w:szCs w:val="25"/>
            <w:lang w:eastAsia="en-IN"/>
          </w:rPr>
          <w:t>, "</w:t>
        </w:r>
        <w:proofErr w:type="spellStart"/>
        <w:r w:rsidRPr="002760D3">
          <w:rPr>
            <w:rFonts w:ascii="inherit" w:eastAsia="Times New Roman" w:hAnsi="inherit" w:cs="Segoe UI"/>
            <w:color w:val="CFD5E0"/>
            <w:sz w:val="25"/>
            <w:szCs w:val="25"/>
            <w:lang w:eastAsia="en-IN"/>
          </w:rPr>
          <w:t>Anurag</w:t>
        </w:r>
        <w:proofErr w:type="spellEnd"/>
        <w:r w:rsidRPr="002760D3">
          <w:rPr>
            <w:rFonts w:ascii="inherit" w:eastAsia="Times New Roman" w:hAnsi="inherit" w:cs="Segoe UI"/>
            <w:color w:val="CFD5E0"/>
            <w:sz w:val="25"/>
            <w:szCs w:val="25"/>
            <w:lang w:eastAsia="en-IN"/>
          </w:rPr>
          <w:t xml:space="preserve">"); User John = new </w:t>
        </w:r>
        <w:proofErr w:type="spellStart"/>
        <w:r w:rsidRPr="002760D3">
          <w:rPr>
            <w:rFonts w:ascii="inherit" w:eastAsia="Times New Roman" w:hAnsi="inherit" w:cs="Segoe UI"/>
            <w:color w:val="CFD5E0"/>
            <w:sz w:val="25"/>
            <w:szCs w:val="25"/>
            <w:lang w:eastAsia="en-IN"/>
          </w:rPr>
          <w:t>ConcreteUser</w:t>
        </w:r>
        <w:proofErr w:type="spellEnd"/>
        <w:r w:rsidRPr="002760D3">
          <w:rPr>
            <w:rFonts w:ascii="inherit" w:eastAsia="Times New Roman" w:hAnsi="inherit" w:cs="Segoe UI"/>
            <w:color w:val="CFD5E0"/>
            <w:sz w:val="25"/>
            <w:szCs w:val="25"/>
            <w:lang w:eastAsia="en-IN"/>
          </w:rPr>
          <w:t>(</w:t>
        </w:r>
        <w:proofErr w:type="spellStart"/>
        <w:r w:rsidRPr="002760D3">
          <w:rPr>
            <w:rFonts w:ascii="inherit" w:eastAsia="Times New Roman" w:hAnsi="inherit" w:cs="Segoe UI"/>
            <w:color w:val="CFD5E0"/>
            <w:sz w:val="25"/>
            <w:szCs w:val="25"/>
            <w:lang w:eastAsia="en-IN"/>
          </w:rPr>
          <w:t>facebookMediator</w:t>
        </w:r>
        <w:proofErr w:type="spellEnd"/>
        <w:r w:rsidRPr="002760D3">
          <w:rPr>
            <w:rFonts w:ascii="inherit" w:eastAsia="Times New Roman" w:hAnsi="inherit" w:cs="Segoe UI"/>
            <w:color w:val="CFD5E0"/>
            <w:sz w:val="25"/>
            <w:szCs w:val="25"/>
            <w:lang w:eastAsia="en-IN"/>
          </w:rPr>
          <w:t xml:space="preserve">, "John"); </w:t>
        </w:r>
        <w:proofErr w:type="spellStart"/>
        <w:r w:rsidRPr="002760D3">
          <w:rPr>
            <w:rFonts w:ascii="inherit" w:eastAsia="Times New Roman" w:hAnsi="inherit" w:cs="Segoe UI"/>
            <w:color w:val="CFD5E0"/>
            <w:sz w:val="25"/>
            <w:szCs w:val="25"/>
            <w:lang w:eastAsia="en-IN"/>
          </w:rPr>
          <w:t>facebookMediator.RegisterUser</w:t>
        </w:r>
        <w:proofErr w:type="spellEnd"/>
        <w:r w:rsidRPr="002760D3">
          <w:rPr>
            <w:rFonts w:ascii="inherit" w:eastAsia="Times New Roman" w:hAnsi="inherit" w:cs="Segoe UI"/>
            <w:color w:val="CFD5E0"/>
            <w:sz w:val="25"/>
            <w:szCs w:val="25"/>
            <w:lang w:eastAsia="en-IN"/>
          </w:rPr>
          <w:t xml:space="preserve">(Ram); </w:t>
        </w:r>
        <w:proofErr w:type="spellStart"/>
        <w:r w:rsidRPr="002760D3">
          <w:rPr>
            <w:rFonts w:ascii="inherit" w:eastAsia="Times New Roman" w:hAnsi="inherit" w:cs="Segoe UI"/>
            <w:color w:val="CFD5E0"/>
            <w:sz w:val="25"/>
            <w:szCs w:val="25"/>
            <w:lang w:eastAsia="en-IN"/>
          </w:rPr>
          <w:t>facebookMediator.RegisterUser</w:t>
        </w:r>
        <w:proofErr w:type="spellEnd"/>
        <w:r w:rsidRPr="002760D3">
          <w:rPr>
            <w:rFonts w:ascii="inherit" w:eastAsia="Times New Roman" w:hAnsi="inherit" w:cs="Segoe UI"/>
            <w:color w:val="CFD5E0"/>
            <w:sz w:val="25"/>
            <w:szCs w:val="25"/>
            <w:lang w:eastAsia="en-IN"/>
          </w:rPr>
          <w:t xml:space="preserve">(Dave); </w:t>
        </w:r>
        <w:proofErr w:type="spellStart"/>
        <w:r w:rsidRPr="002760D3">
          <w:rPr>
            <w:rFonts w:ascii="inherit" w:eastAsia="Times New Roman" w:hAnsi="inherit" w:cs="Segoe UI"/>
            <w:color w:val="CFD5E0"/>
            <w:sz w:val="25"/>
            <w:szCs w:val="25"/>
            <w:lang w:eastAsia="en-IN"/>
          </w:rPr>
          <w:t>facebookMediator.RegisterUser</w:t>
        </w:r>
        <w:proofErr w:type="spellEnd"/>
        <w:r w:rsidRPr="002760D3">
          <w:rPr>
            <w:rFonts w:ascii="inherit" w:eastAsia="Times New Roman" w:hAnsi="inherit" w:cs="Segoe UI"/>
            <w:color w:val="CFD5E0"/>
            <w:sz w:val="25"/>
            <w:szCs w:val="25"/>
            <w:lang w:eastAsia="en-IN"/>
          </w:rPr>
          <w:t xml:space="preserve">(Smith); </w:t>
        </w:r>
        <w:proofErr w:type="spellStart"/>
        <w:r w:rsidRPr="002760D3">
          <w:rPr>
            <w:rFonts w:ascii="inherit" w:eastAsia="Times New Roman" w:hAnsi="inherit" w:cs="Segoe UI"/>
            <w:color w:val="CFD5E0"/>
            <w:sz w:val="25"/>
            <w:szCs w:val="25"/>
            <w:lang w:eastAsia="en-IN"/>
          </w:rPr>
          <w:t>facebookMediator.RegisterUser</w:t>
        </w:r>
        <w:proofErr w:type="spellEnd"/>
        <w:r w:rsidRPr="002760D3">
          <w:rPr>
            <w:rFonts w:ascii="inherit" w:eastAsia="Times New Roman" w:hAnsi="inherit" w:cs="Segoe UI"/>
            <w:color w:val="CFD5E0"/>
            <w:sz w:val="25"/>
            <w:szCs w:val="25"/>
            <w:lang w:eastAsia="en-IN"/>
          </w:rPr>
          <w:t xml:space="preserve">(Rajesh); </w:t>
        </w:r>
        <w:proofErr w:type="spellStart"/>
        <w:r w:rsidRPr="002760D3">
          <w:rPr>
            <w:rFonts w:ascii="inherit" w:eastAsia="Times New Roman" w:hAnsi="inherit" w:cs="Segoe UI"/>
            <w:color w:val="CFD5E0"/>
            <w:sz w:val="25"/>
            <w:szCs w:val="25"/>
            <w:lang w:eastAsia="en-IN"/>
          </w:rPr>
          <w:t>facebookMediator.RegisterUser</w:t>
        </w:r>
        <w:proofErr w:type="spellEnd"/>
        <w:r w:rsidRPr="002760D3">
          <w:rPr>
            <w:rFonts w:ascii="inherit" w:eastAsia="Times New Roman" w:hAnsi="inherit" w:cs="Segoe UI"/>
            <w:color w:val="CFD5E0"/>
            <w:sz w:val="25"/>
            <w:szCs w:val="25"/>
            <w:lang w:eastAsia="en-IN"/>
          </w:rPr>
          <w:t xml:space="preserve">(Sam); </w:t>
        </w:r>
        <w:proofErr w:type="spellStart"/>
        <w:r w:rsidRPr="002760D3">
          <w:rPr>
            <w:rFonts w:ascii="inherit" w:eastAsia="Times New Roman" w:hAnsi="inherit" w:cs="Segoe UI"/>
            <w:color w:val="CFD5E0"/>
            <w:sz w:val="25"/>
            <w:szCs w:val="25"/>
            <w:lang w:eastAsia="en-IN"/>
          </w:rPr>
          <w:t>facebookMediator.RegisterUser</w:t>
        </w:r>
        <w:proofErr w:type="spellEnd"/>
        <w:r w:rsidRPr="002760D3">
          <w:rPr>
            <w:rFonts w:ascii="inherit" w:eastAsia="Times New Roman" w:hAnsi="inherit" w:cs="Segoe UI"/>
            <w:color w:val="CFD5E0"/>
            <w:sz w:val="25"/>
            <w:szCs w:val="25"/>
            <w:lang w:eastAsia="en-IN"/>
          </w:rPr>
          <w:t xml:space="preserve">(Pam); </w:t>
        </w:r>
        <w:proofErr w:type="spellStart"/>
        <w:r w:rsidRPr="002760D3">
          <w:rPr>
            <w:rFonts w:ascii="inherit" w:eastAsia="Times New Roman" w:hAnsi="inherit" w:cs="Segoe UI"/>
            <w:color w:val="CFD5E0"/>
            <w:sz w:val="25"/>
            <w:szCs w:val="25"/>
            <w:lang w:eastAsia="en-IN"/>
          </w:rPr>
          <w:t>facebookMediator.RegisterUser</w:t>
        </w:r>
        <w:proofErr w:type="spellEnd"/>
        <w:r w:rsidRPr="002760D3">
          <w:rPr>
            <w:rFonts w:ascii="inherit" w:eastAsia="Times New Roman" w:hAnsi="inherit" w:cs="Segoe UI"/>
            <w:color w:val="CFD5E0"/>
            <w:sz w:val="25"/>
            <w:szCs w:val="25"/>
            <w:lang w:eastAsia="en-IN"/>
          </w:rPr>
          <w:t>(</w:t>
        </w:r>
        <w:proofErr w:type="spellStart"/>
        <w:r w:rsidRPr="002760D3">
          <w:rPr>
            <w:rFonts w:ascii="inherit" w:eastAsia="Times New Roman" w:hAnsi="inherit" w:cs="Segoe UI"/>
            <w:color w:val="CFD5E0"/>
            <w:sz w:val="25"/>
            <w:szCs w:val="25"/>
            <w:lang w:eastAsia="en-IN"/>
          </w:rPr>
          <w:t>Anurag</w:t>
        </w:r>
        <w:proofErr w:type="spellEnd"/>
        <w:r w:rsidRPr="002760D3">
          <w:rPr>
            <w:rFonts w:ascii="inherit" w:eastAsia="Times New Roman" w:hAnsi="inherit" w:cs="Segoe UI"/>
            <w:color w:val="CFD5E0"/>
            <w:sz w:val="25"/>
            <w:szCs w:val="25"/>
            <w:lang w:eastAsia="en-IN"/>
          </w:rPr>
          <w:t xml:space="preserve">); </w:t>
        </w:r>
        <w:proofErr w:type="spellStart"/>
        <w:r w:rsidRPr="002760D3">
          <w:rPr>
            <w:rFonts w:ascii="inherit" w:eastAsia="Times New Roman" w:hAnsi="inherit" w:cs="Segoe UI"/>
            <w:color w:val="CFD5E0"/>
            <w:sz w:val="25"/>
            <w:szCs w:val="25"/>
            <w:lang w:eastAsia="en-IN"/>
          </w:rPr>
          <w:t>facebookMediator.RegisterUser</w:t>
        </w:r>
        <w:proofErr w:type="spellEnd"/>
        <w:r w:rsidRPr="002760D3">
          <w:rPr>
            <w:rFonts w:ascii="inherit" w:eastAsia="Times New Roman" w:hAnsi="inherit" w:cs="Segoe UI"/>
            <w:color w:val="CFD5E0"/>
            <w:sz w:val="25"/>
            <w:szCs w:val="25"/>
            <w:lang w:eastAsia="en-IN"/>
          </w:rPr>
          <w:t xml:space="preserve">(John); </w:t>
        </w:r>
        <w:proofErr w:type="spellStart"/>
        <w:r w:rsidRPr="002760D3">
          <w:rPr>
            <w:rFonts w:ascii="inherit" w:eastAsia="Times New Roman" w:hAnsi="inherit" w:cs="Segoe UI"/>
            <w:color w:val="CFD5E0"/>
            <w:sz w:val="25"/>
            <w:szCs w:val="25"/>
            <w:lang w:eastAsia="en-IN"/>
          </w:rPr>
          <w:t>Dave.Send</w:t>
        </w:r>
        <w:proofErr w:type="spellEnd"/>
        <w:r w:rsidRPr="002760D3">
          <w:rPr>
            <w:rFonts w:ascii="inherit" w:eastAsia="Times New Roman" w:hAnsi="inherit" w:cs="Segoe UI"/>
            <w:color w:val="CFD5E0"/>
            <w:sz w:val="25"/>
            <w:szCs w:val="25"/>
            <w:lang w:eastAsia="en-IN"/>
          </w:rPr>
          <w:t xml:space="preserve">("dotnettutorials.net - this website is </w:t>
        </w:r>
        <w:r w:rsidRPr="002760D3">
          <w:rPr>
            <w:rFonts w:ascii="inherit" w:eastAsia="Times New Roman" w:hAnsi="inherit" w:cs="Segoe UI"/>
            <w:color w:val="CFD5E0"/>
            <w:sz w:val="25"/>
            <w:szCs w:val="25"/>
            <w:lang w:eastAsia="en-IN"/>
          </w:rPr>
          <w:lastRenderedPageBreak/>
          <w:t xml:space="preserve">very good to learn Design Pattern"); </w:t>
        </w:r>
        <w:proofErr w:type="spellStart"/>
        <w:r w:rsidRPr="002760D3">
          <w:rPr>
            <w:rFonts w:ascii="inherit" w:eastAsia="Times New Roman" w:hAnsi="inherit" w:cs="Segoe UI"/>
            <w:color w:val="CFD5E0"/>
            <w:sz w:val="25"/>
            <w:szCs w:val="25"/>
            <w:lang w:eastAsia="en-IN"/>
          </w:rPr>
          <w:t>Console.WriteLine</w:t>
        </w:r>
        <w:proofErr w:type="spellEnd"/>
        <w:r w:rsidRPr="002760D3">
          <w:rPr>
            <w:rFonts w:ascii="inherit" w:eastAsia="Times New Roman" w:hAnsi="inherit" w:cs="Segoe UI"/>
            <w:color w:val="CFD5E0"/>
            <w:sz w:val="25"/>
            <w:szCs w:val="25"/>
            <w:lang w:eastAsia="en-IN"/>
          </w:rPr>
          <w:t xml:space="preserve">(); </w:t>
        </w:r>
        <w:proofErr w:type="spellStart"/>
        <w:r w:rsidRPr="002760D3">
          <w:rPr>
            <w:rFonts w:ascii="inherit" w:eastAsia="Times New Roman" w:hAnsi="inherit" w:cs="Segoe UI"/>
            <w:color w:val="CFD5E0"/>
            <w:sz w:val="25"/>
            <w:szCs w:val="25"/>
            <w:lang w:eastAsia="en-IN"/>
          </w:rPr>
          <w:t>Rajesh.Send</w:t>
        </w:r>
        <w:proofErr w:type="spellEnd"/>
        <w:r w:rsidRPr="002760D3">
          <w:rPr>
            <w:rFonts w:ascii="inherit" w:eastAsia="Times New Roman" w:hAnsi="inherit" w:cs="Segoe UI"/>
            <w:color w:val="CFD5E0"/>
            <w:sz w:val="25"/>
            <w:szCs w:val="25"/>
            <w:lang w:eastAsia="en-IN"/>
          </w:rPr>
          <w:t xml:space="preserve">("What is Design Patterns? Please explain "); </w:t>
        </w:r>
        <w:proofErr w:type="spellStart"/>
        <w:proofErr w:type="gramStart"/>
        <w:r w:rsidRPr="002760D3">
          <w:rPr>
            <w:rFonts w:ascii="inherit" w:eastAsia="Times New Roman" w:hAnsi="inherit" w:cs="Segoe UI"/>
            <w:color w:val="CFD5E0"/>
            <w:sz w:val="25"/>
            <w:szCs w:val="25"/>
            <w:lang w:eastAsia="en-IN"/>
          </w:rPr>
          <w:t>Console.Read</w:t>
        </w:r>
        <w:proofErr w:type="spellEnd"/>
        <w:r w:rsidRPr="002760D3">
          <w:rPr>
            <w:rFonts w:ascii="inherit" w:eastAsia="Times New Roman" w:hAnsi="inherit" w:cs="Segoe UI"/>
            <w:color w:val="CFD5E0"/>
            <w:sz w:val="25"/>
            <w:szCs w:val="25"/>
            <w:lang w:eastAsia="en-IN"/>
          </w:rPr>
          <w:t>(</w:t>
        </w:r>
        <w:proofErr w:type="gramEnd"/>
        <w:r w:rsidRPr="002760D3">
          <w:rPr>
            <w:rFonts w:ascii="inherit" w:eastAsia="Times New Roman" w:hAnsi="inherit" w:cs="Segoe UI"/>
            <w:color w:val="CFD5E0"/>
            <w:sz w:val="25"/>
            <w:szCs w:val="25"/>
            <w:lang w:eastAsia="en-IN"/>
          </w:rPr>
          <w:t>); } } }</w:t>
        </w:r>
      </w:ins>
    </w:p>
    <w:p w:rsidR="002760D3" w:rsidRPr="002760D3" w:rsidRDefault="002760D3" w:rsidP="002760D3">
      <w:pPr>
        <w:shd w:val="clear" w:color="auto" w:fill="FFFFFF"/>
        <w:spacing w:after="0" w:line="240" w:lineRule="auto"/>
        <w:jc w:val="both"/>
        <w:textAlignment w:val="baseline"/>
        <w:rPr>
          <w:ins w:id="153" w:author="Unknown"/>
          <w:rFonts w:ascii="Segoe UI" w:eastAsia="Times New Roman" w:hAnsi="Segoe UI" w:cs="Segoe UI"/>
          <w:color w:val="212529"/>
          <w:sz w:val="23"/>
          <w:szCs w:val="23"/>
          <w:lang w:eastAsia="en-IN"/>
        </w:rPr>
      </w:pPr>
      <w:ins w:id="154" w:author="Unknown">
        <w:r w:rsidRPr="002760D3">
          <w:rPr>
            <w:rFonts w:ascii="Arial" w:eastAsia="Times New Roman" w:hAnsi="Arial" w:cs="Arial"/>
            <w:b/>
            <w:bCs/>
            <w:color w:val="000000"/>
            <w:sz w:val="23"/>
            <w:szCs w:val="23"/>
            <w:bdr w:val="none" w:sz="0" w:space="0" w:color="auto" w:frame="1"/>
            <w:lang w:eastAsia="en-IN"/>
          </w:rPr>
          <w:t>Output:</w:t>
        </w:r>
      </w:ins>
    </w:p>
    <w:p w:rsidR="002760D3" w:rsidRPr="002760D3" w:rsidRDefault="002760D3" w:rsidP="002760D3">
      <w:pPr>
        <w:shd w:val="clear" w:color="auto" w:fill="FFFFFF"/>
        <w:spacing w:after="0" w:line="240" w:lineRule="auto"/>
        <w:jc w:val="both"/>
        <w:textAlignment w:val="baseline"/>
        <w:rPr>
          <w:ins w:id="155" w:author="Unknown"/>
          <w:rFonts w:ascii="Segoe UI" w:eastAsia="Times New Roman" w:hAnsi="Segoe UI" w:cs="Segoe UI"/>
          <w:color w:val="212529"/>
          <w:sz w:val="23"/>
          <w:szCs w:val="23"/>
          <w:lang w:eastAsia="en-IN"/>
        </w:rPr>
      </w:pPr>
      <w:r>
        <w:rPr>
          <w:rFonts w:ascii="Arial" w:eastAsia="Times New Roman" w:hAnsi="Arial" w:cs="Arial"/>
          <w:noProof/>
          <w:color w:val="000000"/>
          <w:sz w:val="23"/>
          <w:szCs w:val="23"/>
          <w:bdr w:val="none" w:sz="0" w:space="0" w:color="auto" w:frame="1"/>
          <w:lang w:eastAsia="en-IN"/>
        </w:rPr>
        <w:drawing>
          <wp:inline distT="0" distB="0" distL="0" distR="0">
            <wp:extent cx="8361680" cy="3733800"/>
            <wp:effectExtent l="0" t="0" r="1270" b="0"/>
            <wp:docPr id="3" name="Picture 3" descr="How to implement Mediator Design Patter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implement Mediator Design Pattern in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61680" cy="3733800"/>
                    </a:xfrm>
                    <a:prstGeom prst="rect">
                      <a:avLst/>
                    </a:prstGeom>
                    <a:noFill/>
                    <a:ln>
                      <a:noFill/>
                    </a:ln>
                  </pic:spPr>
                </pic:pic>
              </a:graphicData>
            </a:graphic>
          </wp:inline>
        </w:drawing>
      </w:r>
    </w:p>
    <w:p w:rsidR="002760D3" w:rsidRPr="002760D3" w:rsidRDefault="002760D3" w:rsidP="002760D3">
      <w:pPr>
        <w:shd w:val="clear" w:color="auto" w:fill="FFFFFF"/>
        <w:spacing w:after="0" w:line="240" w:lineRule="auto"/>
        <w:jc w:val="both"/>
        <w:textAlignment w:val="baseline"/>
        <w:outlineLvl w:val="4"/>
        <w:rPr>
          <w:ins w:id="156" w:author="Unknown"/>
          <w:rFonts w:ascii="Segoe UI" w:eastAsia="Times New Roman" w:hAnsi="Segoe UI" w:cs="Segoe UI"/>
          <w:color w:val="3A3A3A"/>
          <w:sz w:val="20"/>
          <w:szCs w:val="20"/>
          <w:lang w:eastAsia="en-IN"/>
        </w:rPr>
      </w:pPr>
      <w:ins w:id="157" w:author="Unknown">
        <w:r w:rsidRPr="002760D3">
          <w:rPr>
            <w:rFonts w:ascii="Arial" w:eastAsia="Times New Roman" w:hAnsi="Arial" w:cs="Arial"/>
            <w:b/>
            <w:bCs/>
            <w:color w:val="000000"/>
            <w:sz w:val="27"/>
            <w:szCs w:val="27"/>
            <w:bdr w:val="none" w:sz="0" w:space="0" w:color="auto" w:frame="1"/>
            <w:lang w:eastAsia="en-IN"/>
          </w:rPr>
          <w:t>Real-time Example of Mediator Design Pattern – ATC</w:t>
        </w:r>
      </w:ins>
    </w:p>
    <w:p w:rsidR="002760D3" w:rsidRPr="002760D3" w:rsidRDefault="002760D3" w:rsidP="002760D3">
      <w:pPr>
        <w:shd w:val="clear" w:color="auto" w:fill="FFFFFF"/>
        <w:spacing w:after="0" w:line="240" w:lineRule="auto"/>
        <w:jc w:val="both"/>
        <w:textAlignment w:val="baseline"/>
        <w:rPr>
          <w:ins w:id="158" w:author="Unknown"/>
          <w:rFonts w:ascii="Segoe UI" w:eastAsia="Times New Roman" w:hAnsi="Segoe UI" w:cs="Segoe UI"/>
          <w:color w:val="212529"/>
          <w:sz w:val="23"/>
          <w:szCs w:val="23"/>
          <w:lang w:eastAsia="en-IN"/>
        </w:rPr>
      </w:pPr>
      <w:ins w:id="159" w:author="Unknown">
        <w:r w:rsidRPr="002760D3">
          <w:rPr>
            <w:rFonts w:ascii="Arial" w:eastAsia="Times New Roman" w:hAnsi="Arial" w:cs="Arial"/>
            <w:color w:val="000000"/>
            <w:sz w:val="23"/>
            <w:szCs w:val="23"/>
            <w:bdr w:val="none" w:sz="0" w:space="0" w:color="auto" w:frame="1"/>
            <w:lang w:eastAsia="en-IN"/>
          </w:rPr>
          <w:t>ATC stands for Air Traffic Control. The ATC mediator is nothing but the Air Traffic Control Tower which is available at the Airport. Please have a look at the following image. Here, you can see different flights (such as Flight 101, Flight 202, Flight 707, and Flight 808).</w:t>
        </w:r>
      </w:ins>
    </w:p>
    <w:p w:rsidR="002760D3" w:rsidRPr="002760D3" w:rsidRDefault="002760D3" w:rsidP="002760D3">
      <w:pPr>
        <w:shd w:val="clear" w:color="auto" w:fill="FFFFFF"/>
        <w:spacing w:after="0" w:line="240" w:lineRule="auto"/>
        <w:jc w:val="both"/>
        <w:textAlignment w:val="baseline"/>
        <w:rPr>
          <w:ins w:id="160" w:author="Unknown"/>
          <w:rFonts w:ascii="Segoe UI" w:eastAsia="Times New Roman" w:hAnsi="Segoe UI" w:cs="Segoe UI"/>
          <w:color w:val="212529"/>
          <w:sz w:val="23"/>
          <w:szCs w:val="23"/>
          <w:lang w:eastAsia="en-IN"/>
        </w:rPr>
      </w:pPr>
      <w:ins w:id="161" w:author="Unknown">
        <w:r w:rsidRPr="002760D3">
          <w:rPr>
            <w:rFonts w:ascii="Arial" w:eastAsia="Times New Roman" w:hAnsi="Arial" w:cs="Arial"/>
            <w:color w:val="000000"/>
            <w:sz w:val="23"/>
            <w:szCs w:val="23"/>
            <w:bdr w:val="none" w:sz="0" w:space="0" w:color="auto" w:frame="1"/>
            <w:lang w:eastAsia="en-IN"/>
          </w:rPr>
          <w:t>Suppose Flight 101 wants to land at a particular terminal in the Airport. Then what the Flight Pilot will do is he will communicate with the </w:t>
        </w:r>
        <w:r w:rsidRPr="002760D3">
          <w:rPr>
            <w:rFonts w:ascii="Arial" w:eastAsia="Times New Roman" w:hAnsi="Arial" w:cs="Arial"/>
            <w:b/>
            <w:bCs/>
            <w:color w:val="000000"/>
            <w:sz w:val="23"/>
            <w:szCs w:val="23"/>
            <w:bdr w:val="none" w:sz="0" w:space="0" w:color="auto" w:frame="1"/>
            <w:lang w:eastAsia="en-IN"/>
          </w:rPr>
          <w:t>ATC Mediator</w:t>
        </w:r>
        <w:r w:rsidRPr="002760D3">
          <w:rPr>
            <w:rFonts w:ascii="Arial" w:eastAsia="Times New Roman" w:hAnsi="Arial" w:cs="Arial"/>
            <w:color w:val="000000"/>
            <w:sz w:val="23"/>
            <w:szCs w:val="23"/>
            <w:bdr w:val="none" w:sz="0" w:space="0" w:color="auto" w:frame="1"/>
            <w:lang w:eastAsia="en-IN"/>
          </w:rPr>
          <w:t> and saying he wants to land the </w:t>
        </w:r>
        <w:r w:rsidRPr="002760D3">
          <w:rPr>
            <w:rFonts w:ascii="Arial" w:eastAsia="Times New Roman" w:hAnsi="Arial" w:cs="Arial"/>
            <w:b/>
            <w:bCs/>
            <w:color w:val="000000"/>
            <w:sz w:val="23"/>
            <w:szCs w:val="23"/>
            <w:bdr w:val="none" w:sz="0" w:space="0" w:color="auto" w:frame="1"/>
            <w:lang w:eastAsia="en-IN"/>
          </w:rPr>
          <w:t>Flight 101</w:t>
        </w:r>
        <w:r w:rsidRPr="002760D3">
          <w:rPr>
            <w:rFonts w:ascii="Arial" w:eastAsia="Times New Roman" w:hAnsi="Arial" w:cs="Arial"/>
            <w:color w:val="000000"/>
            <w:sz w:val="23"/>
            <w:szCs w:val="23"/>
            <w:bdr w:val="none" w:sz="0" w:space="0" w:color="auto" w:frame="1"/>
            <w:lang w:eastAsia="en-IN"/>
          </w:rPr>
          <w:t> at the particular airport terminal. Then what the ATC Mediator will do is, he will check whether any flight is there at that particular terminal or not. If no flight is there, then what the ATC mediator will do is it will send a message to Pilots of other flights saying that Flight 101 is going to land and you should not land at that particular terminal. Then the ATC mediator sends a message to the </w:t>
        </w:r>
        <w:r w:rsidRPr="002760D3">
          <w:rPr>
            <w:rFonts w:ascii="Arial" w:eastAsia="Times New Roman" w:hAnsi="Arial" w:cs="Arial"/>
            <w:b/>
            <w:bCs/>
            <w:color w:val="000000"/>
            <w:sz w:val="23"/>
            <w:szCs w:val="23"/>
            <w:bdr w:val="none" w:sz="0" w:space="0" w:color="auto" w:frame="1"/>
            <w:lang w:eastAsia="en-IN"/>
          </w:rPr>
          <w:t>Flight 101 pilot</w:t>
        </w:r>
        <w:r w:rsidRPr="002760D3">
          <w:rPr>
            <w:rFonts w:ascii="Arial" w:eastAsia="Times New Roman" w:hAnsi="Arial" w:cs="Arial"/>
            <w:color w:val="000000"/>
            <w:sz w:val="23"/>
            <w:szCs w:val="23"/>
            <w:bdr w:val="none" w:sz="0" w:space="0" w:color="auto" w:frame="1"/>
            <w:lang w:eastAsia="en-IN"/>
          </w:rPr>
          <w:t> and saying you can land your flight at the particular airport terminal. Once the Flight 101 pilot got the confirmation message from the ATC Mediator then he will land the flight at that particular terminal.</w:t>
        </w:r>
      </w:ins>
    </w:p>
    <w:p w:rsidR="002760D3" w:rsidRPr="002760D3" w:rsidRDefault="002760D3" w:rsidP="002760D3">
      <w:pPr>
        <w:shd w:val="clear" w:color="auto" w:fill="FFFFFF"/>
        <w:spacing w:after="0" w:line="240" w:lineRule="auto"/>
        <w:jc w:val="both"/>
        <w:textAlignment w:val="baseline"/>
        <w:rPr>
          <w:ins w:id="162" w:author="Unknown"/>
          <w:rFonts w:ascii="Segoe UI" w:eastAsia="Times New Roman" w:hAnsi="Segoe UI" w:cs="Segoe UI"/>
          <w:color w:val="212529"/>
          <w:sz w:val="23"/>
          <w:szCs w:val="23"/>
          <w:lang w:eastAsia="en-IN"/>
        </w:rPr>
      </w:pPr>
      <w:r>
        <w:rPr>
          <w:rFonts w:ascii="Arial" w:eastAsia="Times New Roman" w:hAnsi="Arial" w:cs="Arial"/>
          <w:noProof/>
          <w:color w:val="000000"/>
          <w:sz w:val="23"/>
          <w:szCs w:val="23"/>
          <w:bdr w:val="none" w:sz="0" w:space="0" w:color="auto" w:frame="1"/>
          <w:lang w:eastAsia="en-IN"/>
        </w:rPr>
        <w:lastRenderedPageBreak/>
        <w:drawing>
          <wp:inline distT="0" distB="0" distL="0" distR="0">
            <wp:extent cx="7056120" cy="3581400"/>
            <wp:effectExtent l="0" t="0" r="0" b="0"/>
            <wp:docPr id="2" name="Picture 2" descr="Real-time Example of Mediator Design Pattern - A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l-time Example of Mediator Design Pattern - AT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56120" cy="3581400"/>
                    </a:xfrm>
                    <a:prstGeom prst="rect">
                      <a:avLst/>
                    </a:prstGeom>
                    <a:noFill/>
                    <a:ln>
                      <a:noFill/>
                    </a:ln>
                  </pic:spPr>
                </pic:pic>
              </a:graphicData>
            </a:graphic>
          </wp:inline>
        </w:drawing>
      </w:r>
    </w:p>
    <w:p w:rsidR="002760D3" w:rsidRPr="002760D3" w:rsidRDefault="002760D3" w:rsidP="002760D3">
      <w:pPr>
        <w:shd w:val="clear" w:color="auto" w:fill="FFFFFF"/>
        <w:spacing w:after="0" w:line="240" w:lineRule="auto"/>
        <w:jc w:val="both"/>
        <w:textAlignment w:val="baseline"/>
        <w:rPr>
          <w:ins w:id="163" w:author="Unknown"/>
          <w:rFonts w:ascii="Segoe UI" w:eastAsia="Times New Roman" w:hAnsi="Segoe UI" w:cs="Segoe UI"/>
          <w:color w:val="212529"/>
          <w:sz w:val="23"/>
          <w:szCs w:val="23"/>
          <w:lang w:eastAsia="en-IN"/>
        </w:rPr>
      </w:pPr>
      <w:ins w:id="164" w:author="Unknown">
        <w:r w:rsidRPr="002760D3">
          <w:rPr>
            <w:rFonts w:ascii="Arial" w:eastAsia="Times New Roman" w:hAnsi="Arial" w:cs="Arial"/>
            <w:color w:val="000000"/>
            <w:sz w:val="23"/>
            <w:szCs w:val="23"/>
            <w:bdr w:val="none" w:sz="0" w:space="0" w:color="auto" w:frame="1"/>
            <w:lang w:eastAsia="en-IN"/>
          </w:rPr>
          <w:t>So, here the ATC mediator will act as a central point and all flights should communicate to the ATC mediator. So, what the ATC mediator will do is, it will receive the message and route the message to the appropriate destinations. Here destinations are flight.</w:t>
        </w:r>
      </w:ins>
    </w:p>
    <w:p w:rsidR="002760D3" w:rsidRPr="002760D3" w:rsidRDefault="002760D3" w:rsidP="002760D3">
      <w:pPr>
        <w:shd w:val="clear" w:color="auto" w:fill="FFFFFF"/>
        <w:spacing w:after="0" w:line="240" w:lineRule="auto"/>
        <w:jc w:val="both"/>
        <w:textAlignment w:val="baseline"/>
        <w:rPr>
          <w:ins w:id="165" w:author="Unknown"/>
          <w:rFonts w:ascii="Segoe UI" w:eastAsia="Times New Roman" w:hAnsi="Segoe UI" w:cs="Segoe UI"/>
          <w:color w:val="212529"/>
          <w:sz w:val="23"/>
          <w:szCs w:val="23"/>
          <w:lang w:eastAsia="en-IN"/>
        </w:rPr>
      </w:pPr>
      <w:ins w:id="166" w:author="Unknown">
        <w:r w:rsidRPr="002760D3">
          <w:rPr>
            <w:rFonts w:ascii="Arial" w:eastAsia="Times New Roman" w:hAnsi="Arial" w:cs="Arial"/>
            <w:b/>
            <w:bCs/>
            <w:color w:val="000000"/>
            <w:sz w:val="23"/>
            <w:szCs w:val="23"/>
            <w:bdr w:val="none" w:sz="0" w:space="0" w:color="auto" w:frame="1"/>
            <w:lang w:eastAsia="en-IN"/>
          </w:rPr>
          <w:t>Note:</w:t>
        </w:r>
        <w:r w:rsidRPr="002760D3">
          <w:rPr>
            <w:rFonts w:ascii="Arial" w:eastAsia="Times New Roman" w:hAnsi="Arial" w:cs="Arial"/>
            <w:color w:val="000000"/>
            <w:sz w:val="23"/>
            <w:szCs w:val="23"/>
            <w:bdr w:val="none" w:sz="0" w:space="0" w:color="auto" w:frame="1"/>
            <w:lang w:eastAsia="en-IN"/>
          </w:rPr>
          <w:t> The pilots of the planes are approaching or departing the terminal area communicates with the tower rather than explicitly communicating with one another. The constraints on who can take off or land are enforced by the tower. It is important to note that the tower does not control the whole flight. It exists only to enforce constraints in the terminal area.</w:t>
        </w:r>
      </w:ins>
    </w:p>
    <w:p w:rsidR="00EA12AC" w:rsidRDefault="00EA12AC"/>
    <w:sectPr w:rsidR="00EA12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0330E"/>
    <w:multiLevelType w:val="multilevel"/>
    <w:tmpl w:val="DB746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A20668"/>
    <w:multiLevelType w:val="multilevel"/>
    <w:tmpl w:val="C4C2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8D2672"/>
    <w:multiLevelType w:val="multilevel"/>
    <w:tmpl w:val="2BEA2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4D3DFE"/>
    <w:multiLevelType w:val="multilevel"/>
    <w:tmpl w:val="FF644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0D3"/>
    <w:rsid w:val="002760D3"/>
    <w:rsid w:val="00EA12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760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760D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760D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760D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2760D3"/>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2760D3"/>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0D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760D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760D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760D3"/>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2760D3"/>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2760D3"/>
    <w:rPr>
      <w:rFonts w:ascii="Times New Roman" w:eastAsia="Times New Roman" w:hAnsi="Times New Roman" w:cs="Times New Roman"/>
      <w:b/>
      <w:bCs/>
      <w:sz w:val="15"/>
      <w:szCs w:val="15"/>
      <w:lang w:eastAsia="en-IN"/>
    </w:rPr>
  </w:style>
  <w:style w:type="character" w:styleId="Hyperlink">
    <w:name w:val="Hyperlink"/>
    <w:basedOn w:val="DefaultParagraphFont"/>
    <w:uiPriority w:val="99"/>
    <w:semiHidden/>
    <w:unhideWhenUsed/>
    <w:rsid w:val="002760D3"/>
    <w:rPr>
      <w:color w:val="0000FF"/>
      <w:u w:val="single"/>
    </w:rPr>
  </w:style>
  <w:style w:type="character" w:styleId="FollowedHyperlink">
    <w:name w:val="FollowedHyperlink"/>
    <w:basedOn w:val="DefaultParagraphFont"/>
    <w:uiPriority w:val="99"/>
    <w:semiHidden/>
    <w:unhideWhenUsed/>
    <w:rsid w:val="002760D3"/>
    <w:rPr>
      <w:color w:val="800080"/>
      <w:u w:val="single"/>
    </w:rPr>
  </w:style>
  <w:style w:type="character" w:customStyle="1" w:styleId="site-logo-img">
    <w:name w:val="site-logo-img"/>
    <w:basedOn w:val="DefaultParagraphFont"/>
    <w:rsid w:val="002760D3"/>
  </w:style>
  <w:style w:type="character" w:customStyle="1" w:styleId="section-title">
    <w:name w:val="section-title"/>
    <w:basedOn w:val="DefaultParagraphFont"/>
    <w:rsid w:val="002760D3"/>
  </w:style>
  <w:style w:type="character" w:customStyle="1" w:styleId="llms-lesson-complete">
    <w:name w:val="llms-lesson-complete"/>
    <w:basedOn w:val="DefaultParagraphFont"/>
    <w:rsid w:val="002760D3"/>
  </w:style>
  <w:style w:type="character" w:customStyle="1" w:styleId="lesson-title">
    <w:name w:val="lesson-title"/>
    <w:basedOn w:val="DefaultParagraphFont"/>
    <w:rsid w:val="002760D3"/>
  </w:style>
  <w:style w:type="paragraph" w:customStyle="1" w:styleId="llms-parent-course-link">
    <w:name w:val="llms-parent-course-link"/>
    <w:basedOn w:val="Normal"/>
    <w:rsid w:val="002760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760D3"/>
    <w:rPr>
      <w:b/>
      <w:bCs/>
    </w:rPr>
  </w:style>
  <w:style w:type="paragraph" w:styleId="NormalWeb">
    <w:name w:val="Normal (Web)"/>
    <w:basedOn w:val="Normal"/>
    <w:uiPriority w:val="99"/>
    <w:semiHidden/>
    <w:unhideWhenUsed/>
    <w:rsid w:val="002760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k0">
    <w:name w:val="enlighter-k0"/>
    <w:basedOn w:val="DefaultParagraphFont"/>
    <w:rsid w:val="002760D3"/>
  </w:style>
  <w:style w:type="character" w:customStyle="1" w:styleId="enlighter-k10">
    <w:name w:val="enlighter-k10"/>
    <w:basedOn w:val="DefaultParagraphFont"/>
    <w:rsid w:val="002760D3"/>
  </w:style>
  <w:style w:type="character" w:customStyle="1" w:styleId="enlighter-g1">
    <w:name w:val="enlighter-g1"/>
    <w:basedOn w:val="DefaultParagraphFont"/>
    <w:rsid w:val="002760D3"/>
  </w:style>
  <w:style w:type="character" w:customStyle="1" w:styleId="enlighter-text">
    <w:name w:val="enlighter-text"/>
    <w:basedOn w:val="DefaultParagraphFont"/>
    <w:rsid w:val="002760D3"/>
  </w:style>
  <w:style w:type="character" w:customStyle="1" w:styleId="enlighter-m0">
    <w:name w:val="enlighter-m0"/>
    <w:basedOn w:val="DefaultParagraphFont"/>
    <w:rsid w:val="002760D3"/>
  </w:style>
  <w:style w:type="character" w:customStyle="1" w:styleId="enlighter-k9">
    <w:name w:val="enlighter-k9"/>
    <w:basedOn w:val="DefaultParagraphFont"/>
    <w:rsid w:val="002760D3"/>
  </w:style>
  <w:style w:type="character" w:customStyle="1" w:styleId="enlighter-m3">
    <w:name w:val="enlighter-m3"/>
    <w:basedOn w:val="DefaultParagraphFont"/>
    <w:rsid w:val="002760D3"/>
  </w:style>
  <w:style w:type="character" w:customStyle="1" w:styleId="enlighter-k5">
    <w:name w:val="enlighter-k5"/>
    <w:basedOn w:val="DefaultParagraphFont"/>
    <w:rsid w:val="002760D3"/>
  </w:style>
  <w:style w:type="character" w:customStyle="1" w:styleId="enlighter-s0">
    <w:name w:val="enlighter-s0"/>
    <w:basedOn w:val="DefaultParagraphFont"/>
    <w:rsid w:val="002760D3"/>
  </w:style>
  <w:style w:type="paragraph" w:styleId="z-TopofForm">
    <w:name w:val="HTML Top of Form"/>
    <w:basedOn w:val="Normal"/>
    <w:next w:val="Normal"/>
    <w:link w:val="z-TopofFormChar"/>
    <w:hidden/>
    <w:uiPriority w:val="99"/>
    <w:semiHidden/>
    <w:unhideWhenUsed/>
    <w:rsid w:val="002760D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760D3"/>
    <w:rPr>
      <w:rFonts w:ascii="Arial" w:eastAsia="Times New Roman" w:hAnsi="Arial" w:cs="Arial"/>
      <w:vanish/>
      <w:sz w:val="16"/>
      <w:szCs w:val="16"/>
      <w:lang w:eastAsia="en-IN"/>
    </w:rPr>
  </w:style>
  <w:style w:type="paragraph" w:customStyle="1" w:styleId="comment-notes">
    <w:name w:val="comment-notes"/>
    <w:basedOn w:val="Normal"/>
    <w:rsid w:val="002760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quired">
    <w:name w:val="required"/>
    <w:basedOn w:val="DefaultParagraphFont"/>
    <w:rsid w:val="002760D3"/>
  </w:style>
  <w:style w:type="paragraph" w:customStyle="1" w:styleId="comment-form-comment">
    <w:name w:val="comment-form-comment"/>
    <w:basedOn w:val="Normal"/>
    <w:rsid w:val="002760D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author">
    <w:name w:val="comment-form-author"/>
    <w:basedOn w:val="Normal"/>
    <w:rsid w:val="002760D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email">
    <w:name w:val="comment-form-email"/>
    <w:basedOn w:val="Normal"/>
    <w:rsid w:val="002760D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url">
    <w:name w:val="comment-form-url"/>
    <w:basedOn w:val="Normal"/>
    <w:rsid w:val="002760D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m-submit">
    <w:name w:val="form-submit"/>
    <w:basedOn w:val="Normal"/>
    <w:rsid w:val="002760D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2760D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2760D3"/>
    <w:rPr>
      <w:rFonts w:ascii="Arial" w:eastAsia="Times New Roman" w:hAnsi="Arial" w:cs="Arial"/>
      <w:vanish/>
      <w:sz w:val="16"/>
      <w:szCs w:val="16"/>
      <w:lang w:eastAsia="en-IN"/>
    </w:rPr>
  </w:style>
  <w:style w:type="character" w:customStyle="1" w:styleId="ast-footer-site-title">
    <w:name w:val="ast-footer-site-title"/>
    <w:basedOn w:val="DefaultParagraphFont"/>
    <w:rsid w:val="002760D3"/>
  </w:style>
  <w:style w:type="paragraph" w:styleId="BalloonText">
    <w:name w:val="Balloon Text"/>
    <w:basedOn w:val="Normal"/>
    <w:link w:val="BalloonTextChar"/>
    <w:uiPriority w:val="99"/>
    <w:semiHidden/>
    <w:unhideWhenUsed/>
    <w:rsid w:val="002760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0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760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760D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760D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760D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2760D3"/>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2760D3"/>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0D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760D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760D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760D3"/>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2760D3"/>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2760D3"/>
    <w:rPr>
      <w:rFonts w:ascii="Times New Roman" w:eastAsia="Times New Roman" w:hAnsi="Times New Roman" w:cs="Times New Roman"/>
      <w:b/>
      <w:bCs/>
      <w:sz w:val="15"/>
      <w:szCs w:val="15"/>
      <w:lang w:eastAsia="en-IN"/>
    </w:rPr>
  </w:style>
  <w:style w:type="character" w:styleId="Hyperlink">
    <w:name w:val="Hyperlink"/>
    <w:basedOn w:val="DefaultParagraphFont"/>
    <w:uiPriority w:val="99"/>
    <w:semiHidden/>
    <w:unhideWhenUsed/>
    <w:rsid w:val="002760D3"/>
    <w:rPr>
      <w:color w:val="0000FF"/>
      <w:u w:val="single"/>
    </w:rPr>
  </w:style>
  <w:style w:type="character" w:styleId="FollowedHyperlink">
    <w:name w:val="FollowedHyperlink"/>
    <w:basedOn w:val="DefaultParagraphFont"/>
    <w:uiPriority w:val="99"/>
    <w:semiHidden/>
    <w:unhideWhenUsed/>
    <w:rsid w:val="002760D3"/>
    <w:rPr>
      <w:color w:val="800080"/>
      <w:u w:val="single"/>
    </w:rPr>
  </w:style>
  <w:style w:type="character" w:customStyle="1" w:styleId="site-logo-img">
    <w:name w:val="site-logo-img"/>
    <w:basedOn w:val="DefaultParagraphFont"/>
    <w:rsid w:val="002760D3"/>
  </w:style>
  <w:style w:type="character" w:customStyle="1" w:styleId="section-title">
    <w:name w:val="section-title"/>
    <w:basedOn w:val="DefaultParagraphFont"/>
    <w:rsid w:val="002760D3"/>
  </w:style>
  <w:style w:type="character" w:customStyle="1" w:styleId="llms-lesson-complete">
    <w:name w:val="llms-lesson-complete"/>
    <w:basedOn w:val="DefaultParagraphFont"/>
    <w:rsid w:val="002760D3"/>
  </w:style>
  <w:style w:type="character" w:customStyle="1" w:styleId="lesson-title">
    <w:name w:val="lesson-title"/>
    <w:basedOn w:val="DefaultParagraphFont"/>
    <w:rsid w:val="002760D3"/>
  </w:style>
  <w:style w:type="paragraph" w:customStyle="1" w:styleId="llms-parent-course-link">
    <w:name w:val="llms-parent-course-link"/>
    <w:basedOn w:val="Normal"/>
    <w:rsid w:val="002760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760D3"/>
    <w:rPr>
      <w:b/>
      <w:bCs/>
    </w:rPr>
  </w:style>
  <w:style w:type="paragraph" w:styleId="NormalWeb">
    <w:name w:val="Normal (Web)"/>
    <w:basedOn w:val="Normal"/>
    <w:uiPriority w:val="99"/>
    <w:semiHidden/>
    <w:unhideWhenUsed/>
    <w:rsid w:val="002760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k0">
    <w:name w:val="enlighter-k0"/>
    <w:basedOn w:val="DefaultParagraphFont"/>
    <w:rsid w:val="002760D3"/>
  </w:style>
  <w:style w:type="character" w:customStyle="1" w:styleId="enlighter-k10">
    <w:name w:val="enlighter-k10"/>
    <w:basedOn w:val="DefaultParagraphFont"/>
    <w:rsid w:val="002760D3"/>
  </w:style>
  <w:style w:type="character" w:customStyle="1" w:styleId="enlighter-g1">
    <w:name w:val="enlighter-g1"/>
    <w:basedOn w:val="DefaultParagraphFont"/>
    <w:rsid w:val="002760D3"/>
  </w:style>
  <w:style w:type="character" w:customStyle="1" w:styleId="enlighter-text">
    <w:name w:val="enlighter-text"/>
    <w:basedOn w:val="DefaultParagraphFont"/>
    <w:rsid w:val="002760D3"/>
  </w:style>
  <w:style w:type="character" w:customStyle="1" w:styleId="enlighter-m0">
    <w:name w:val="enlighter-m0"/>
    <w:basedOn w:val="DefaultParagraphFont"/>
    <w:rsid w:val="002760D3"/>
  </w:style>
  <w:style w:type="character" w:customStyle="1" w:styleId="enlighter-k9">
    <w:name w:val="enlighter-k9"/>
    <w:basedOn w:val="DefaultParagraphFont"/>
    <w:rsid w:val="002760D3"/>
  </w:style>
  <w:style w:type="character" w:customStyle="1" w:styleId="enlighter-m3">
    <w:name w:val="enlighter-m3"/>
    <w:basedOn w:val="DefaultParagraphFont"/>
    <w:rsid w:val="002760D3"/>
  </w:style>
  <w:style w:type="character" w:customStyle="1" w:styleId="enlighter-k5">
    <w:name w:val="enlighter-k5"/>
    <w:basedOn w:val="DefaultParagraphFont"/>
    <w:rsid w:val="002760D3"/>
  </w:style>
  <w:style w:type="character" w:customStyle="1" w:styleId="enlighter-s0">
    <w:name w:val="enlighter-s0"/>
    <w:basedOn w:val="DefaultParagraphFont"/>
    <w:rsid w:val="002760D3"/>
  </w:style>
  <w:style w:type="paragraph" w:styleId="z-TopofForm">
    <w:name w:val="HTML Top of Form"/>
    <w:basedOn w:val="Normal"/>
    <w:next w:val="Normal"/>
    <w:link w:val="z-TopofFormChar"/>
    <w:hidden/>
    <w:uiPriority w:val="99"/>
    <w:semiHidden/>
    <w:unhideWhenUsed/>
    <w:rsid w:val="002760D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760D3"/>
    <w:rPr>
      <w:rFonts w:ascii="Arial" w:eastAsia="Times New Roman" w:hAnsi="Arial" w:cs="Arial"/>
      <w:vanish/>
      <w:sz w:val="16"/>
      <w:szCs w:val="16"/>
      <w:lang w:eastAsia="en-IN"/>
    </w:rPr>
  </w:style>
  <w:style w:type="paragraph" w:customStyle="1" w:styleId="comment-notes">
    <w:name w:val="comment-notes"/>
    <w:basedOn w:val="Normal"/>
    <w:rsid w:val="002760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quired">
    <w:name w:val="required"/>
    <w:basedOn w:val="DefaultParagraphFont"/>
    <w:rsid w:val="002760D3"/>
  </w:style>
  <w:style w:type="paragraph" w:customStyle="1" w:styleId="comment-form-comment">
    <w:name w:val="comment-form-comment"/>
    <w:basedOn w:val="Normal"/>
    <w:rsid w:val="002760D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author">
    <w:name w:val="comment-form-author"/>
    <w:basedOn w:val="Normal"/>
    <w:rsid w:val="002760D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email">
    <w:name w:val="comment-form-email"/>
    <w:basedOn w:val="Normal"/>
    <w:rsid w:val="002760D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url">
    <w:name w:val="comment-form-url"/>
    <w:basedOn w:val="Normal"/>
    <w:rsid w:val="002760D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m-submit">
    <w:name w:val="form-submit"/>
    <w:basedOn w:val="Normal"/>
    <w:rsid w:val="002760D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2760D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2760D3"/>
    <w:rPr>
      <w:rFonts w:ascii="Arial" w:eastAsia="Times New Roman" w:hAnsi="Arial" w:cs="Arial"/>
      <w:vanish/>
      <w:sz w:val="16"/>
      <w:szCs w:val="16"/>
      <w:lang w:eastAsia="en-IN"/>
    </w:rPr>
  </w:style>
  <w:style w:type="character" w:customStyle="1" w:styleId="ast-footer-site-title">
    <w:name w:val="ast-footer-site-title"/>
    <w:basedOn w:val="DefaultParagraphFont"/>
    <w:rsid w:val="002760D3"/>
  </w:style>
  <w:style w:type="paragraph" w:styleId="BalloonText">
    <w:name w:val="Balloon Text"/>
    <w:basedOn w:val="Normal"/>
    <w:link w:val="BalloonTextChar"/>
    <w:uiPriority w:val="99"/>
    <w:semiHidden/>
    <w:unhideWhenUsed/>
    <w:rsid w:val="002760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0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733956">
      <w:bodyDiv w:val="1"/>
      <w:marLeft w:val="0"/>
      <w:marRight w:val="0"/>
      <w:marTop w:val="0"/>
      <w:marBottom w:val="0"/>
      <w:divBdr>
        <w:top w:val="none" w:sz="0" w:space="0" w:color="auto"/>
        <w:left w:val="none" w:sz="0" w:space="0" w:color="auto"/>
        <w:bottom w:val="none" w:sz="0" w:space="0" w:color="auto"/>
        <w:right w:val="none" w:sz="0" w:space="0" w:color="auto"/>
      </w:divBdr>
      <w:divsChild>
        <w:div w:id="618756111">
          <w:marLeft w:val="0"/>
          <w:marRight w:val="0"/>
          <w:marTop w:val="0"/>
          <w:marBottom w:val="0"/>
          <w:divBdr>
            <w:top w:val="none" w:sz="0" w:space="0" w:color="auto"/>
            <w:left w:val="none" w:sz="0" w:space="0" w:color="auto"/>
            <w:bottom w:val="none" w:sz="0" w:space="0" w:color="auto"/>
            <w:right w:val="none" w:sz="0" w:space="0" w:color="auto"/>
          </w:divBdr>
          <w:divsChild>
            <w:div w:id="501894854">
              <w:marLeft w:val="0"/>
              <w:marRight w:val="0"/>
              <w:marTop w:val="0"/>
              <w:marBottom w:val="0"/>
              <w:divBdr>
                <w:top w:val="none" w:sz="0" w:space="12" w:color="auto"/>
                <w:left w:val="none" w:sz="0" w:space="0" w:color="auto"/>
                <w:bottom w:val="single" w:sz="6" w:space="12" w:color="EAEAEA"/>
                <w:right w:val="none" w:sz="0" w:space="0" w:color="auto"/>
              </w:divBdr>
              <w:divsChild>
                <w:div w:id="926351601">
                  <w:marLeft w:val="0"/>
                  <w:marRight w:val="0"/>
                  <w:marTop w:val="0"/>
                  <w:marBottom w:val="0"/>
                  <w:divBdr>
                    <w:top w:val="none" w:sz="0" w:space="0" w:color="auto"/>
                    <w:left w:val="none" w:sz="0" w:space="0" w:color="auto"/>
                    <w:bottom w:val="none" w:sz="0" w:space="0" w:color="auto"/>
                    <w:right w:val="none" w:sz="0" w:space="0" w:color="auto"/>
                  </w:divBdr>
                  <w:divsChild>
                    <w:div w:id="1800149022">
                      <w:marLeft w:val="0"/>
                      <w:marRight w:val="0"/>
                      <w:marTop w:val="0"/>
                      <w:marBottom w:val="0"/>
                      <w:divBdr>
                        <w:top w:val="none" w:sz="0" w:space="0" w:color="auto"/>
                        <w:left w:val="none" w:sz="0" w:space="0" w:color="auto"/>
                        <w:bottom w:val="none" w:sz="0" w:space="0" w:color="auto"/>
                        <w:right w:val="none" w:sz="0" w:space="0" w:color="auto"/>
                      </w:divBdr>
                      <w:divsChild>
                        <w:div w:id="1467822101">
                          <w:marLeft w:val="0"/>
                          <w:marRight w:val="0"/>
                          <w:marTop w:val="0"/>
                          <w:marBottom w:val="0"/>
                          <w:divBdr>
                            <w:top w:val="none" w:sz="0" w:space="0" w:color="auto"/>
                            <w:left w:val="none" w:sz="0" w:space="0" w:color="auto"/>
                            <w:bottom w:val="none" w:sz="0" w:space="0" w:color="auto"/>
                            <w:right w:val="none" w:sz="0" w:space="0" w:color="auto"/>
                          </w:divBdr>
                          <w:divsChild>
                            <w:div w:id="842015165">
                              <w:marLeft w:val="0"/>
                              <w:marRight w:val="0"/>
                              <w:marTop w:val="0"/>
                              <w:marBottom w:val="0"/>
                              <w:divBdr>
                                <w:top w:val="none" w:sz="0" w:space="0" w:color="auto"/>
                                <w:left w:val="none" w:sz="0" w:space="0" w:color="auto"/>
                                <w:bottom w:val="none" w:sz="0" w:space="0" w:color="auto"/>
                                <w:right w:val="none" w:sz="0" w:space="0" w:color="auto"/>
                              </w:divBdr>
                            </w:div>
                          </w:divsChild>
                        </w:div>
                        <w:div w:id="422799717">
                          <w:marLeft w:val="0"/>
                          <w:marRight w:val="0"/>
                          <w:marTop w:val="0"/>
                          <w:marBottom w:val="0"/>
                          <w:divBdr>
                            <w:top w:val="none" w:sz="0" w:space="0" w:color="auto"/>
                            <w:left w:val="none" w:sz="0" w:space="0" w:color="auto"/>
                            <w:bottom w:val="none" w:sz="0" w:space="0" w:color="auto"/>
                            <w:right w:val="none" w:sz="0" w:space="0" w:color="auto"/>
                          </w:divBdr>
                          <w:divsChild>
                            <w:div w:id="25513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996599">
          <w:marLeft w:val="0"/>
          <w:marRight w:val="0"/>
          <w:marTop w:val="0"/>
          <w:marBottom w:val="0"/>
          <w:divBdr>
            <w:top w:val="none" w:sz="0" w:space="0" w:color="auto"/>
            <w:left w:val="none" w:sz="0" w:space="0" w:color="auto"/>
            <w:bottom w:val="none" w:sz="0" w:space="0" w:color="auto"/>
            <w:right w:val="none" w:sz="0" w:space="0" w:color="auto"/>
          </w:divBdr>
          <w:divsChild>
            <w:div w:id="1586256303">
              <w:marLeft w:val="0"/>
              <w:marRight w:val="-15"/>
              <w:marTop w:val="960"/>
              <w:marBottom w:val="600"/>
              <w:divBdr>
                <w:top w:val="none" w:sz="0" w:space="0" w:color="auto"/>
                <w:left w:val="none" w:sz="0" w:space="0" w:color="auto"/>
                <w:bottom w:val="none" w:sz="0" w:space="0" w:color="auto"/>
                <w:right w:val="single" w:sz="6" w:space="31" w:color="EEEEEE"/>
              </w:divBdr>
              <w:divsChild>
                <w:div w:id="868572182">
                  <w:marLeft w:val="0"/>
                  <w:marRight w:val="0"/>
                  <w:marTop w:val="0"/>
                  <w:marBottom w:val="0"/>
                  <w:divBdr>
                    <w:top w:val="none" w:sz="0" w:space="0" w:color="auto"/>
                    <w:left w:val="none" w:sz="0" w:space="0" w:color="auto"/>
                    <w:bottom w:val="none" w:sz="0" w:space="0" w:color="auto"/>
                    <w:right w:val="none" w:sz="0" w:space="0" w:color="auto"/>
                  </w:divBdr>
                  <w:divsChild>
                    <w:div w:id="137186698">
                      <w:marLeft w:val="0"/>
                      <w:marRight w:val="0"/>
                      <w:marTop w:val="0"/>
                      <w:marBottom w:val="0"/>
                      <w:divBdr>
                        <w:top w:val="none" w:sz="0" w:space="0" w:color="auto"/>
                        <w:left w:val="none" w:sz="0" w:space="0" w:color="auto"/>
                        <w:bottom w:val="none" w:sz="0" w:space="0" w:color="auto"/>
                        <w:right w:val="none" w:sz="0" w:space="0" w:color="auto"/>
                      </w:divBdr>
                      <w:divsChild>
                        <w:div w:id="1068768194">
                          <w:marLeft w:val="0"/>
                          <w:marRight w:val="0"/>
                          <w:marTop w:val="0"/>
                          <w:marBottom w:val="0"/>
                          <w:divBdr>
                            <w:top w:val="none" w:sz="0" w:space="0" w:color="auto"/>
                            <w:left w:val="none" w:sz="0" w:space="0" w:color="auto"/>
                            <w:bottom w:val="none" w:sz="0" w:space="0" w:color="auto"/>
                            <w:right w:val="none" w:sz="0" w:space="0" w:color="auto"/>
                          </w:divBdr>
                        </w:div>
                        <w:div w:id="22370588">
                          <w:marLeft w:val="0"/>
                          <w:marRight w:val="0"/>
                          <w:marTop w:val="0"/>
                          <w:marBottom w:val="0"/>
                          <w:divBdr>
                            <w:top w:val="none" w:sz="0" w:space="0" w:color="auto"/>
                            <w:left w:val="none" w:sz="0" w:space="0" w:color="auto"/>
                            <w:bottom w:val="none" w:sz="0" w:space="0" w:color="auto"/>
                            <w:right w:val="none" w:sz="0" w:space="0" w:color="auto"/>
                          </w:divBdr>
                        </w:div>
                        <w:div w:id="742025590">
                          <w:marLeft w:val="0"/>
                          <w:marRight w:val="0"/>
                          <w:marTop w:val="0"/>
                          <w:marBottom w:val="0"/>
                          <w:divBdr>
                            <w:top w:val="none" w:sz="0" w:space="0" w:color="auto"/>
                            <w:left w:val="none" w:sz="0" w:space="0" w:color="auto"/>
                            <w:bottom w:val="none" w:sz="0" w:space="0" w:color="auto"/>
                            <w:right w:val="none" w:sz="0" w:space="0" w:color="auto"/>
                          </w:divBdr>
                        </w:div>
                        <w:div w:id="1785996132">
                          <w:marLeft w:val="0"/>
                          <w:marRight w:val="0"/>
                          <w:marTop w:val="0"/>
                          <w:marBottom w:val="0"/>
                          <w:divBdr>
                            <w:top w:val="none" w:sz="0" w:space="0" w:color="auto"/>
                            <w:left w:val="none" w:sz="0" w:space="0" w:color="auto"/>
                            <w:bottom w:val="none" w:sz="0" w:space="0" w:color="auto"/>
                            <w:right w:val="none" w:sz="0" w:space="0" w:color="auto"/>
                          </w:divBdr>
                        </w:div>
                        <w:div w:id="1264652618">
                          <w:marLeft w:val="0"/>
                          <w:marRight w:val="0"/>
                          <w:marTop w:val="0"/>
                          <w:marBottom w:val="0"/>
                          <w:divBdr>
                            <w:top w:val="none" w:sz="0" w:space="0" w:color="auto"/>
                            <w:left w:val="none" w:sz="0" w:space="0" w:color="auto"/>
                            <w:bottom w:val="none" w:sz="0" w:space="0" w:color="auto"/>
                            <w:right w:val="none" w:sz="0" w:space="0" w:color="auto"/>
                          </w:divBdr>
                        </w:div>
                        <w:div w:id="158152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710000">
              <w:marLeft w:val="0"/>
              <w:marRight w:val="0"/>
              <w:marTop w:val="960"/>
              <w:marBottom w:val="960"/>
              <w:divBdr>
                <w:top w:val="none" w:sz="0" w:space="0" w:color="auto"/>
                <w:left w:val="single" w:sz="6" w:space="31" w:color="EEEEEE"/>
                <w:bottom w:val="none" w:sz="0" w:space="0" w:color="auto"/>
                <w:right w:val="none" w:sz="0" w:space="0" w:color="auto"/>
              </w:divBdr>
              <w:divsChild>
                <w:div w:id="59527796">
                  <w:marLeft w:val="0"/>
                  <w:marRight w:val="0"/>
                  <w:marTop w:val="0"/>
                  <w:marBottom w:val="0"/>
                  <w:divBdr>
                    <w:top w:val="none" w:sz="0" w:space="0" w:color="auto"/>
                    <w:left w:val="none" w:sz="0" w:space="0" w:color="auto"/>
                    <w:bottom w:val="none" w:sz="0" w:space="0" w:color="auto"/>
                    <w:right w:val="none" w:sz="0" w:space="0" w:color="auto"/>
                  </w:divBdr>
                  <w:divsChild>
                    <w:div w:id="757601737">
                      <w:marLeft w:val="0"/>
                      <w:marRight w:val="0"/>
                      <w:marTop w:val="0"/>
                      <w:marBottom w:val="0"/>
                      <w:divBdr>
                        <w:top w:val="none" w:sz="0" w:space="0" w:color="auto"/>
                        <w:left w:val="none" w:sz="0" w:space="0" w:color="auto"/>
                        <w:bottom w:val="none" w:sz="0" w:space="0" w:color="auto"/>
                        <w:right w:val="none" w:sz="0" w:space="0" w:color="auto"/>
                      </w:divBdr>
                    </w:div>
                    <w:div w:id="1715735683">
                      <w:marLeft w:val="0"/>
                      <w:marRight w:val="0"/>
                      <w:marTop w:val="0"/>
                      <w:marBottom w:val="0"/>
                      <w:divBdr>
                        <w:top w:val="none" w:sz="0" w:space="0" w:color="auto"/>
                        <w:left w:val="none" w:sz="0" w:space="0" w:color="auto"/>
                        <w:bottom w:val="none" w:sz="0" w:space="0" w:color="auto"/>
                        <w:right w:val="none" w:sz="0" w:space="0" w:color="auto"/>
                      </w:divBdr>
                      <w:divsChild>
                        <w:div w:id="2128623454">
                          <w:marLeft w:val="0"/>
                          <w:marRight w:val="0"/>
                          <w:marTop w:val="0"/>
                          <w:marBottom w:val="300"/>
                          <w:divBdr>
                            <w:top w:val="none" w:sz="0" w:space="0" w:color="auto"/>
                            <w:left w:val="none" w:sz="0" w:space="0" w:color="auto"/>
                            <w:bottom w:val="none" w:sz="0" w:space="0" w:color="auto"/>
                            <w:right w:val="none" w:sz="0" w:space="0" w:color="auto"/>
                          </w:divBdr>
                          <w:divsChild>
                            <w:div w:id="802848146">
                              <w:marLeft w:val="0"/>
                              <w:marRight w:val="0"/>
                              <w:marTop w:val="0"/>
                              <w:marBottom w:val="0"/>
                              <w:divBdr>
                                <w:top w:val="none" w:sz="0" w:space="0" w:color="auto"/>
                                <w:left w:val="none" w:sz="0" w:space="0" w:color="auto"/>
                                <w:bottom w:val="none" w:sz="0" w:space="0" w:color="auto"/>
                                <w:right w:val="none" w:sz="0" w:space="0" w:color="auto"/>
                              </w:divBdr>
                            </w:div>
                          </w:divsChild>
                        </w:div>
                        <w:div w:id="840662453">
                          <w:marLeft w:val="0"/>
                          <w:marRight w:val="0"/>
                          <w:marTop w:val="0"/>
                          <w:marBottom w:val="300"/>
                          <w:divBdr>
                            <w:top w:val="none" w:sz="0" w:space="0" w:color="auto"/>
                            <w:left w:val="none" w:sz="0" w:space="0" w:color="auto"/>
                            <w:bottom w:val="none" w:sz="0" w:space="0" w:color="auto"/>
                            <w:right w:val="none" w:sz="0" w:space="0" w:color="auto"/>
                          </w:divBdr>
                          <w:divsChild>
                            <w:div w:id="558981702">
                              <w:marLeft w:val="0"/>
                              <w:marRight w:val="0"/>
                              <w:marTop w:val="0"/>
                              <w:marBottom w:val="0"/>
                              <w:divBdr>
                                <w:top w:val="none" w:sz="0" w:space="0" w:color="auto"/>
                                <w:left w:val="none" w:sz="0" w:space="0" w:color="auto"/>
                                <w:bottom w:val="none" w:sz="0" w:space="0" w:color="auto"/>
                                <w:right w:val="none" w:sz="0" w:space="0" w:color="auto"/>
                              </w:divBdr>
                            </w:div>
                          </w:divsChild>
                        </w:div>
                        <w:div w:id="1371957408">
                          <w:marLeft w:val="0"/>
                          <w:marRight w:val="0"/>
                          <w:marTop w:val="0"/>
                          <w:marBottom w:val="300"/>
                          <w:divBdr>
                            <w:top w:val="none" w:sz="0" w:space="0" w:color="auto"/>
                            <w:left w:val="none" w:sz="0" w:space="0" w:color="auto"/>
                            <w:bottom w:val="none" w:sz="0" w:space="0" w:color="auto"/>
                            <w:right w:val="none" w:sz="0" w:space="0" w:color="auto"/>
                          </w:divBdr>
                          <w:divsChild>
                            <w:div w:id="1365059015">
                              <w:marLeft w:val="0"/>
                              <w:marRight w:val="0"/>
                              <w:marTop w:val="0"/>
                              <w:marBottom w:val="0"/>
                              <w:divBdr>
                                <w:top w:val="none" w:sz="0" w:space="0" w:color="auto"/>
                                <w:left w:val="none" w:sz="0" w:space="0" w:color="auto"/>
                                <w:bottom w:val="none" w:sz="0" w:space="0" w:color="auto"/>
                                <w:right w:val="none" w:sz="0" w:space="0" w:color="auto"/>
                              </w:divBdr>
                              <w:divsChild>
                                <w:div w:id="1515458989">
                                  <w:marLeft w:val="0"/>
                                  <w:marRight w:val="0"/>
                                  <w:marTop w:val="0"/>
                                  <w:marBottom w:val="0"/>
                                  <w:divBdr>
                                    <w:top w:val="single" w:sz="2" w:space="4" w:color="FFFFFF"/>
                                    <w:left w:val="single" w:sz="2" w:space="11" w:color="FFFFFF"/>
                                    <w:bottom w:val="single" w:sz="2" w:space="1" w:color="FFFFFF"/>
                                    <w:right w:val="single" w:sz="2" w:space="4" w:color="FFFFFF"/>
                                  </w:divBdr>
                                  <w:divsChild>
                                    <w:div w:id="948590333">
                                      <w:marLeft w:val="0"/>
                                      <w:marRight w:val="0"/>
                                      <w:marTop w:val="0"/>
                                      <w:marBottom w:val="0"/>
                                      <w:divBdr>
                                        <w:top w:val="none" w:sz="0" w:space="0" w:color="auto"/>
                                        <w:left w:val="none" w:sz="0" w:space="0" w:color="auto"/>
                                        <w:bottom w:val="none" w:sz="0" w:space="0" w:color="auto"/>
                                        <w:right w:val="none" w:sz="0" w:space="0" w:color="auto"/>
                                      </w:divBdr>
                                    </w:div>
                                  </w:divsChild>
                                </w:div>
                                <w:div w:id="633095712">
                                  <w:marLeft w:val="0"/>
                                  <w:marRight w:val="0"/>
                                  <w:marTop w:val="0"/>
                                  <w:marBottom w:val="0"/>
                                  <w:divBdr>
                                    <w:top w:val="single" w:sz="2" w:space="1" w:color="FFFFFF"/>
                                    <w:left w:val="single" w:sz="2" w:space="11" w:color="FFFFFF"/>
                                    <w:bottom w:val="single" w:sz="2" w:space="1" w:color="FFFFFF"/>
                                    <w:right w:val="single" w:sz="2" w:space="4" w:color="FFFFFF"/>
                                  </w:divBdr>
                                  <w:divsChild>
                                    <w:div w:id="732656209">
                                      <w:marLeft w:val="0"/>
                                      <w:marRight w:val="0"/>
                                      <w:marTop w:val="0"/>
                                      <w:marBottom w:val="0"/>
                                      <w:divBdr>
                                        <w:top w:val="none" w:sz="0" w:space="0" w:color="auto"/>
                                        <w:left w:val="none" w:sz="0" w:space="0" w:color="auto"/>
                                        <w:bottom w:val="none" w:sz="0" w:space="0" w:color="auto"/>
                                        <w:right w:val="none" w:sz="0" w:space="0" w:color="auto"/>
                                      </w:divBdr>
                                    </w:div>
                                  </w:divsChild>
                                </w:div>
                                <w:div w:id="1493832133">
                                  <w:marLeft w:val="0"/>
                                  <w:marRight w:val="0"/>
                                  <w:marTop w:val="0"/>
                                  <w:marBottom w:val="0"/>
                                  <w:divBdr>
                                    <w:top w:val="single" w:sz="2" w:space="1" w:color="FFFFFF"/>
                                    <w:left w:val="single" w:sz="2" w:space="11" w:color="FFFFFF"/>
                                    <w:bottom w:val="single" w:sz="2" w:space="1" w:color="FFFFFF"/>
                                    <w:right w:val="single" w:sz="2" w:space="4" w:color="FFFFFF"/>
                                  </w:divBdr>
                                  <w:divsChild>
                                    <w:div w:id="1592618508">
                                      <w:marLeft w:val="0"/>
                                      <w:marRight w:val="0"/>
                                      <w:marTop w:val="0"/>
                                      <w:marBottom w:val="0"/>
                                      <w:divBdr>
                                        <w:top w:val="none" w:sz="0" w:space="0" w:color="auto"/>
                                        <w:left w:val="none" w:sz="0" w:space="0" w:color="auto"/>
                                        <w:bottom w:val="none" w:sz="0" w:space="0" w:color="auto"/>
                                        <w:right w:val="none" w:sz="0" w:space="0" w:color="auto"/>
                                      </w:divBdr>
                                    </w:div>
                                  </w:divsChild>
                                </w:div>
                                <w:div w:id="2033921743">
                                  <w:marLeft w:val="0"/>
                                  <w:marRight w:val="0"/>
                                  <w:marTop w:val="0"/>
                                  <w:marBottom w:val="0"/>
                                  <w:divBdr>
                                    <w:top w:val="single" w:sz="2" w:space="1" w:color="FFFFFF"/>
                                    <w:left w:val="single" w:sz="2" w:space="11" w:color="FFFFFF"/>
                                    <w:bottom w:val="single" w:sz="2" w:space="1" w:color="FFFFFF"/>
                                    <w:right w:val="single" w:sz="2" w:space="4" w:color="FFFFFF"/>
                                  </w:divBdr>
                                  <w:divsChild>
                                    <w:div w:id="879436599">
                                      <w:marLeft w:val="0"/>
                                      <w:marRight w:val="0"/>
                                      <w:marTop w:val="0"/>
                                      <w:marBottom w:val="0"/>
                                      <w:divBdr>
                                        <w:top w:val="none" w:sz="0" w:space="0" w:color="auto"/>
                                        <w:left w:val="none" w:sz="0" w:space="0" w:color="auto"/>
                                        <w:bottom w:val="none" w:sz="0" w:space="0" w:color="auto"/>
                                        <w:right w:val="none" w:sz="0" w:space="0" w:color="auto"/>
                                      </w:divBdr>
                                    </w:div>
                                  </w:divsChild>
                                </w:div>
                                <w:div w:id="379550222">
                                  <w:marLeft w:val="0"/>
                                  <w:marRight w:val="0"/>
                                  <w:marTop w:val="0"/>
                                  <w:marBottom w:val="0"/>
                                  <w:divBdr>
                                    <w:top w:val="single" w:sz="2" w:space="1" w:color="FFFFFF"/>
                                    <w:left w:val="single" w:sz="2" w:space="11" w:color="FFFFFF"/>
                                    <w:bottom w:val="single" w:sz="2" w:space="1" w:color="FFFFFF"/>
                                    <w:right w:val="single" w:sz="2" w:space="4" w:color="FFFFFF"/>
                                  </w:divBdr>
                                  <w:divsChild>
                                    <w:div w:id="1069619022">
                                      <w:marLeft w:val="0"/>
                                      <w:marRight w:val="0"/>
                                      <w:marTop w:val="0"/>
                                      <w:marBottom w:val="0"/>
                                      <w:divBdr>
                                        <w:top w:val="none" w:sz="0" w:space="0" w:color="auto"/>
                                        <w:left w:val="none" w:sz="0" w:space="0" w:color="auto"/>
                                        <w:bottom w:val="none" w:sz="0" w:space="0" w:color="auto"/>
                                        <w:right w:val="none" w:sz="0" w:space="0" w:color="auto"/>
                                      </w:divBdr>
                                    </w:div>
                                  </w:divsChild>
                                </w:div>
                                <w:div w:id="841745287">
                                  <w:marLeft w:val="0"/>
                                  <w:marRight w:val="0"/>
                                  <w:marTop w:val="0"/>
                                  <w:marBottom w:val="0"/>
                                  <w:divBdr>
                                    <w:top w:val="single" w:sz="2" w:space="1" w:color="FFFFFF"/>
                                    <w:left w:val="single" w:sz="2" w:space="11" w:color="FFFFFF"/>
                                    <w:bottom w:val="single" w:sz="2" w:space="1" w:color="FFFFFF"/>
                                    <w:right w:val="single" w:sz="2" w:space="4" w:color="FFFFFF"/>
                                  </w:divBdr>
                                  <w:divsChild>
                                    <w:div w:id="671949501">
                                      <w:marLeft w:val="0"/>
                                      <w:marRight w:val="0"/>
                                      <w:marTop w:val="0"/>
                                      <w:marBottom w:val="0"/>
                                      <w:divBdr>
                                        <w:top w:val="none" w:sz="0" w:space="0" w:color="auto"/>
                                        <w:left w:val="none" w:sz="0" w:space="0" w:color="auto"/>
                                        <w:bottom w:val="none" w:sz="0" w:space="0" w:color="auto"/>
                                        <w:right w:val="none" w:sz="0" w:space="0" w:color="auto"/>
                                      </w:divBdr>
                                    </w:div>
                                  </w:divsChild>
                                </w:div>
                                <w:div w:id="254092788">
                                  <w:marLeft w:val="0"/>
                                  <w:marRight w:val="0"/>
                                  <w:marTop w:val="0"/>
                                  <w:marBottom w:val="0"/>
                                  <w:divBdr>
                                    <w:top w:val="single" w:sz="2" w:space="1" w:color="FFFFFF"/>
                                    <w:left w:val="single" w:sz="2" w:space="11" w:color="FFFFFF"/>
                                    <w:bottom w:val="single" w:sz="2" w:space="1" w:color="FFFFFF"/>
                                    <w:right w:val="single" w:sz="2" w:space="4" w:color="FFFFFF"/>
                                  </w:divBdr>
                                  <w:divsChild>
                                    <w:div w:id="1601329806">
                                      <w:marLeft w:val="0"/>
                                      <w:marRight w:val="0"/>
                                      <w:marTop w:val="0"/>
                                      <w:marBottom w:val="0"/>
                                      <w:divBdr>
                                        <w:top w:val="none" w:sz="0" w:space="0" w:color="auto"/>
                                        <w:left w:val="none" w:sz="0" w:space="0" w:color="auto"/>
                                        <w:bottom w:val="none" w:sz="0" w:space="0" w:color="auto"/>
                                        <w:right w:val="none" w:sz="0" w:space="0" w:color="auto"/>
                                      </w:divBdr>
                                    </w:div>
                                  </w:divsChild>
                                </w:div>
                                <w:div w:id="77334428">
                                  <w:marLeft w:val="0"/>
                                  <w:marRight w:val="0"/>
                                  <w:marTop w:val="0"/>
                                  <w:marBottom w:val="0"/>
                                  <w:divBdr>
                                    <w:top w:val="single" w:sz="2" w:space="1" w:color="FFFFFF"/>
                                    <w:left w:val="single" w:sz="2" w:space="11" w:color="FFFFFF"/>
                                    <w:bottom w:val="single" w:sz="2" w:space="1" w:color="FFFFFF"/>
                                    <w:right w:val="single" w:sz="2" w:space="4" w:color="FFFFFF"/>
                                  </w:divBdr>
                                  <w:divsChild>
                                    <w:div w:id="434137666">
                                      <w:marLeft w:val="0"/>
                                      <w:marRight w:val="0"/>
                                      <w:marTop w:val="0"/>
                                      <w:marBottom w:val="0"/>
                                      <w:divBdr>
                                        <w:top w:val="none" w:sz="0" w:space="0" w:color="auto"/>
                                        <w:left w:val="none" w:sz="0" w:space="0" w:color="auto"/>
                                        <w:bottom w:val="none" w:sz="0" w:space="0" w:color="auto"/>
                                        <w:right w:val="none" w:sz="0" w:space="0" w:color="auto"/>
                                      </w:divBdr>
                                    </w:div>
                                  </w:divsChild>
                                </w:div>
                                <w:div w:id="879783215">
                                  <w:marLeft w:val="0"/>
                                  <w:marRight w:val="0"/>
                                  <w:marTop w:val="0"/>
                                  <w:marBottom w:val="0"/>
                                  <w:divBdr>
                                    <w:top w:val="single" w:sz="2" w:space="1" w:color="FFFFFF"/>
                                    <w:left w:val="single" w:sz="2" w:space="11" w:color="FFFFFF"/>
                                    <w:bottom w:val="single" w:sz="2" w:space="1" w:color="FFFFFF"/>
                                    <w:right w:val="single" w:sz="2" w:space="4" w:color="FFFFFF"/>
                                  </w:divBdr>
                                  <w:divsChild>
                                    <w:div w:id="1890526946">
                                      <w:marLeft w:val="0"/>
                                      <w:marRight w:val="0"/>
                                      <w:marTop w:val="0"/>
                                      <w:marBottom w:val="0"/>
                                      <w:divBdr>
                                        <w:top w:val="none" w:sz="0" w:space="0" w:color="auto"/>
                                        <w:left w:val="none" w:sz="0" w:space="0" w:color="auto"/>
                                        <w:bottom w:val="none" w:sz="0" w:space="0" w:color="auto"/>
                                        <w:right w:val="none" w:sz="0" w:space="0" w:color="auto"/>
                                      </w:divBdr>
                                    </w:div>
                                  </w:divsChild>
                                </w:div>
                                <w:div w:id="2130314665">
                                  <w:marLeft w:val="0"/>
                                  <w:marRight w:val="0"/>
                                  <w:marTop w:val="0"/>
                                  <w:marBottom w:val="0"/>
                                  <w:divBdr>
                                    <w:top w:val="single" w:sz="2" w:space="1" w:color="FFFFFF"/>
                                    <w:left w:val="single" w:sz="2" w:space="11" w:color="FFFFFF"/>
                                    <w:bottom w:val="single" w:sz="2" w:space="1" w:color="FFFFFF"/>
                                    <w:right w:val="single" w:sz="2" w:space="4" w:color="FFFFFF"/>
                                  </w:divBdr>
                                  <w:divsChild>
                                    <w:div w:id="1169557321">
                                      <w:marLeft w:val="0"/>
                                      <w:marRight w:val="0"/>
                                      <w:marTop w:val="0"/>
                                      <w:marBottom w:val="0"/>
                                      <w:divBdr>
                                        <w:top w:val="none" w:sz="0" w:space="0" w:color="auto"/>
                                        <w:left w:val="none" w:sz="0" w:space="0" w:color="auto"/>
                                        <w:bottom w:val="none" w:sz="0" w:space="0" w:color="auto"/>
                                        <w:right w:val="none" w:sz="0" w:space="0" w:color="auto"/>
                                      </w:divBdr>
                                    </w:div>
                                  </w:divsChild>
                                </w:div>
                                <w:div w:id="1443723027">
                                  <w:marLeft w:val="0"/>
                                  <w:marRight w:val="0"/>
                                  <w:marTop w:val="0"/>
                                  <w:marBottom w:val="0"/>
                                  <w:divBdr>
                                    <w:top w:val="single" w:sz="2" w:space="1" w:color="FFFFFF"/>
                                    <w:left w:val="single" w:sz="2" w:space="11" w:color="FFFFFF"/>
                                    <w:bottom w:val="single" w:sz="2" w:space="1" w:color="FFFFFF"/>
                                    <w:right w:val="single" w:sz="2" w:space="4" w:color="FFFFFF"/>
                                  </w:divBdr>
                                  <w:divsChild>
                                    <w:div w:id="703747517">
                                      <w:marLeft w:val="0"/>
                                      <w:marRight w:val="0"/>
                                      <w:marTop w:val="0"/>
                                      <w:marBottom w:val="0"/>
                                      <w:divBdr>
                                        <w:top w:val="none" w:sz="0" w:space="0" w:color="auto"/>
                                        <w:left w:val="none" w:sz="0" w:space="0" w:color="auto"/>
                                        <w:bottom w:val="none" w:sz="0" w:space="0" w:color="auto"/>
                                        <w:right w:val="none" w:sz="0" w:space="0" w:color="auto"/>
                                      </w:divBdr>
                                    </w:div>
                                  </w:divsChild>
                                </w:div>
                                <w:div w:id="35157259">
                                  <w:marLeft w:val="0"/>
                                  <w:marRight w:val="0"/>
                                  <w:marTop w:val="0"/>
                                  <w:marBottom w:val="0"/>
                                  <w:divBdr>
                                    <w:top w:val="single" w:sz="2" w:space="1" w:color="FFFFFF"/>
                                    <w:left w:val="single" w:sz="2" w:space="11" w:color="FFFFFF"/>
                                    <w:bottom w:val="single" w:sz="2" w:space="1" w:color="FFFFFF"/>
                                    <w:right w:val="single" w:sz="2" w:space="4" w:color="FFFFFF"/>
                                  </w:divBdr>
                                  <w:divsChild>
                                    <w:div w:id="1282885093">
                                      <w:marLeft w:val="0"/>
                                      <w:marRight w:val="0"/>
                                      <w:marTop w:val="0"/>
                                      <w:marBottom w:val="0"/>
                                      <w:divBdr>
                                        <w:top w:val="none" w:sz="0" w:space="0" w:color="auto"/>
                                        <w:left w:val="none" w:sz="0" w:space="0" w:color="auto"/>
                                        <w:bottom w:val="none" w:sz="0" w:space="0" w:color="auto"/>
                                        <w:right w:val="none" w:sz="0" w:space="0" w:color="auto"/>
                                      </w:divBdr>
                                    </w:div>
                                  </w:divsChild>
                                </w:div>
                                <w:div w:id="109015713">
                                  <w:marLeft w:val="0"/>
                                  <w:marRight w:val="0"/>
                                  <w:marTop w:val="0"/>
                                  <w:marBottom w:val="0"/>
                                  <w:divBdr>
                                    <w:top w:val="single" w:sz="2" w:space="1" w:color="FFFFFF"/>
                                    <w:left w:val="single" w:sz="2" w:space="11" w:color="FFFFFF"/>
                                    <w:bottom w:val="single" w:sz="2" w:space="1" w:color="FFFFFF"/>
                                    <w:right w:val="single" w:sz="2" w:space="4" w:color="FFFFFF"/>
                                  </w:divBdr>
                                  <w:divsChild>
                                    <w:div w:id="1574268539">
                                      <w:marLeft w:val="0"/>
                                      <w:marRight w:val="0"/>
                                      <w:marTop w:val="0"/>
                                      <w:marBottom w:val="0"/>
                                      <w:divBdr>
                                        <w:top w:val="none" w:sz="0" w:space="0" w:color="auto"/>
                                        <w:left w:val="none" w:sz="0" w:space="0" w:color="auto"/>
                                        <w:bottom w:val="none" w:sz="0" w:space="0" w:color="auto"/>
                                        <w:right w:val="none" w:sz="0" w:space="0" w:color="auto"/>
                                      </w:divBdr>
                                    </w:div>
                                  </w:divsChild>
                                </w:div>
                                <w:div w:id="1704746871">
                                  <w:marLeft w:val="0"/>
                                  <w:marRight w:val="0"/>
                                  <w:marTop w:val="0"/>
                                  <w:marBottom w:val="0"/>
                                  <w:divBdr>
                                    <w:top w:val="single" w:sz="2" w:space="1" w:color="FFFFFF"/>
                                    <w:left w:val="single" w:sz="2" w:space="11" w:color="FFFFFF"/>
                                    <w:bottom w:val="single" w:sz="2" w:space="1" w:color="FFFFFF"/>
                                    <w:right w:val="single" w:sz="2" w:space="4" w:color="FFFFFF"/>
                                  </w:divBdr>
                                  <w:divsChild>
                                    <w:div w:id="974683414">
                                      <w:marLeft w:val="0"/>
                                      <w:marRight w:val="0"/>
                                      <w:marTop w:val="0"/>
                                      <w:marBottom w:val="0"/>
                                      <w:divBdr>
                                        <w:top w:val="none" w:sz="0" w:space="0" w:color="auto"/>
                                        <w:left w:val="none" w:sz="0" w:space="0" w:color="auto"/>
                                        <w:bottom w:val="none" w:sz="0" w:space="0" w:color="auto"/>
                                        <w:right w:val="none" w:sz="0" w:space="0" w:color="auto"/>
                                      </w:divBdr>
                                    </w:div>
                                  </w:divsChild>
                                </w:div>
                                <w:div w:id="549998756">
                                  <w:marLeft w:val="0"/>
                                  <w:marRight w:val="0"/>
                                  <w:marTop w:val="0"/>
                                  <w:marBottom w:val="0"/>
                                  <w:divBdr>
                                    <w:top w:val="single" w:sz="2" w:space="1" w:color="FFFFFF"/>
                                    <w:left w:val="single" w:sz="2" w:space="11" w:color="FFFFFF"/>
                                    <w:bottom w:val="single" w:sz="2" w:space="4" w:color="FFFFFF"/>
                                    <w:right w:val="single" w:sz="2" w:space="4" w:color="FFFFFF"/>
                                  </w:divBdr>
                                  <w:divsChild>
                                    <w:div w:id="208549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781239">
                          <w:marLeft w:val="0"/>
                          <w:marRight w:val="0"/>
                          <w:marTop w:val="0"/>
                          <w:marBottom w:val="300"/>
                          <w:divBdr>
                            <w:top w:val="none" w:sz="0" w:space="0" w:color="auto"/>
                            <w:left w:val="none" w:sz="0" w:space="0" w:color="auto"/>
                            <w:bottom w:val="none" w:sz="0" w:space="0" w:color="auto"/>
                            <w:right w:val="none" w:sz="0" w:space="0" w:color="auto"/>
                          </w:divBdr>
                          <w:divsChild>
                            <w:div w:id="1668820669">
                              <w:marLeft w:val="0"/>
                              <w:marRight w:val="0"/>
                              <w:marTop w:val="0"/>
                              <w:marBottom w:val="0"/>
                              <w:divBdr>
                                <w:top w:val="none" w:sz="0" w:space="0" w:color="auto"/>
                                <w:left w:val="none" w:sz="0" w:space="0" w:color="auto"/>
                                <w:bottom w:val="none" w:sz="0" w:space="0" w:color="auto"/>
                                <w:right w:val="none" w:sz="0" w:space="0" w:color="auto"/>
                              </w:divBdr>
                              <w:divsChild>
                                <w:div w:id="35468991">
                                  <w:marLeft w:val="0"/>
                                  <w:marRight w:val="0"/>
                                  <w:marTop w:val="0"/>
                                  <w:marBottom w:val="0"/>
                                  <w:divBdr>
                                    <w:top w:val="single" w:sz="2" w:space="4" w:color="FFFFFF"/>
                                    <w:left w:val="single" w:sz="2" w:space="11" w:color="FFFFFF"/>
                                    <w:bottom w:val="single" w:sz="2" w:space="1" w:color="FFFFFF"/>
                                    <w:right w:val="single" w:sz="2" w:space="4" w:color="FFFFFF"/>
                                  </w:divBdr>
                                  <w:divsChild>
                                    <w:div w:id="1722288335">
                                      <w:marLeft w:val="0"/>
                                      <w:marRight w:val="0"/>
                                      <w:marTop w:val="0"/>
                                      <w:marBottom w:val="0"/>
                                      <w:divBdr>
                                        <w:top w:val="none" w:sz="0" w:space="0" w:color="auto"/>
                                        <w:left w:val="none" w:sz="0" w:space="0" w:color="auto"/>
                                        <w:bottom w:val="none" w:sz="0" w:space="0" w:color="auto"/>
                                        <w:right w:val="none" w:sz="0" w:space="0" w:color="auto"/>
                                      </w:divBdr>
                                    </w:div>
                                  </w:divsChild>
                                </w:div>
                                <w:div w:id="1242183340">
                                  <w:marLeft w:val="0"/>
                                  <w:marRight w:val="0"/>
                                  <w:marTop w:val="0"/>
                                  <w:marBottom w:val="0"/>
                                  <w:divBdr>
                                    <w:top w:val="single" w:sz="2" w:space="1" w:color="FFFFFF"/>
                                    <w:left w:val="single" w:sz="2" w:space="11" w:color="FFFFFF"/>
                                    <w:bottom w:val="single" w:sz="2" w:space="1" w:color="FFFFFF"/>
                                    <w:right w:val="single" w:sz="2" w:space="4" w:color="FFFFFF"/>
                                  </w:divBdr>
                                  <w:divsChild>
                                    <w:div w:id="1476872132">
                                      <w:marLeft w:val="0"/>
                                      <w:marRight w:val="0"/>
                                      <w:marTop w:val="0"/>
                                      <w:marBottom w:val="0"/>
                                      <w:divBdr>
                                        <w:top w:val="none" w:sz="0" w:space="0" w:color="auto"/>
                                        <w:left w:val="none" w:sz="0" w:space="0" w:color="auto"/>
                                        <w:bottom w:val="none" w:sz="0" w:space="0" w:color="auto"/>
                                        <w:right w:val="none" w:sz="0" w:space="0" w:color="auto"/>
                                      </w:divBdr>
                                    </w:div>
                                  </w:divsChild>
                                </w:div>
                                <w:div w:id="397746001">
                                  <w:marLeft w:val="0"/>
                                  <w:marRight w:val="0"/>
                                  <w:marTop w:val="0"/>
                                  <w:marBottom w:val="0"/>
                                  <w:divBdr>
                                    <w:top w:val="single" w:sz="2" w:space="1" w:color="FFFFFF"/>
                                    <w:left w:val="single" w:sz="2" w:space="11" w:color="FFFFFF"/>
                                    <w:bottom w:val="single" w:sz="2" w:space="1" w:color="FFFFFF"/>
                                    <w:right w:val="single" w:sz="2" w:space="4" w:color="FFFFFF"/>
                                  </w:divBdr>
                                  <w:divsChild>
                                    <w:div w:id="1840190613">
                                      <w:marLeft w:val="0"/>
                                      <w:marRight w:val="0"/>
                                      <w:marTop w:val="0"/>
                                      <w:marBottom w:val="0"/>
                                      <w:divBdr>
                                        <w:top w:val="none" w:sz="0" w:space="0" w:color="auto"/>
                                        <w:left w:val="none" w:sz="0" w:space="0" w:color="auto"/>
                                        <w:bottom w:val="none" w:sz="0" w:space="0" w:color="auto"/>
                                        <w:right w:val="none" w:sz="0" w:space="0" w:color="auto"/>
                                      </w:divBdr>
                                    </w:div>
                                  </w:divsChild>
                                </w:div>
                                <w:div w:id="1583249763">
                                  <w:marLeft w:val="0"/>
                                  <w:marRight w:val="0"/>
                                  <w:marTop w:val="0"/>
                                  <w:marBottom w:val="0"/>
                                  <w:divBdr>
                                    <w:top w:val="single" w:sz="2" w:space="1" w:color="FFFFFF"/>
                                    <w:left w:val="single" w:sz="2" w:space="11" w:color="FFFFFF"/>
                                    <w:bottom w:val="single" w:sz="2" w:space="1" w:color="FFFFFF"/>
                                    <w:right w:val="single" w:sz="2" w:space="4" w:color="FFFFFF"/>
                                  </w:divBdr>
                                  <w:divsChild>
                                    <w:div w:id="1760298394">
                                      <w:marLeft w:val="0"/>
                                      <w:marRight w:val="0"/>
                                      <w:marTop w:val="0"/>
                                      <w:marBottom w:val="0"/>
                                      <w:divBdr>
                                        <w:top w:val="none" w:sz="0" w:space="0" w:color="auto"/>
                                        <w:left w:val="none" w:sz="0" w:space="0" w:color="auto"/>
                                        <w:bottom w:val="none" w:sz="0" w:space="0" w:color="auto"/>
                                        <w:right w:val="none" w:sz="0" w:space="0" w:color="auto"/>
                                      </w:divBdr>
                                    </w:div>
                                  </w:divsChild>
                                </w:div>
                                <w:div w:id="1654330005">
                                  <w:marLeft w:val="0"/>
                                  <w:marRight w:val="0"/>
                                  <w:marTop w:val="0"/>
                                  <w:marBottom w:val="0"/>
                                  <w:divBdr>
                                    <w:top w:val="single" w:sz="2" w:space="1" w:color="FFFFFF"/>
                                    <w:left w:val="single" w:sz="2" w:space="11" w:color="FFFFFF"/>
                                    <w:bottom w:val="single" w:sz="2" w:space="1" w:color="FFFFFF"/>
                                    <w:right w:val="single" w:sz="2" w:space="4" w:color="FFFFFF"/>
                                  </w:divBdr>
                                  <w:divsChild>
                                    <w:div w:id="155073906">
                                      <w:marLeft w:val="0"/>
                                      <w:marRight w:val="0"/>
                                      <w:marTop w:val="0"/>
                                      <w:marBottom w:val="0"/>
                                      <w:divBdr>
                                        <w:top w:val="none" w:sz="0" w:space="0" w:color="auto"/>
                                        <w:left w:val="none" w:sz="0" w:space="0" w:color="auto"/>
                                        <w:bottom w:val="none" w:sz="0" w:space="0" w:color="auto"/>
                                        <w:right w:val="none" w:sz="0" w:space="0" w:color="auto"/>
                                      </w:divBdr>
                                    </w:div>
                                  </w:divsChild>
                                </w:div>
                                <w:div w:id="712273924">
                                  <w:marLeft w:val="0"/>
                                  <w:marRight w:val="0"/>
                                  <w:marTop w:val="0"/>
                                  <w:marBottom w:val="0"/>
                                  <w:divBdr>
                                    <w:top w:val="single" w:sz="2" w:space="1" w:color="FFFFFF"/>
                                    <w:left w:val="single" w:sz="2" w:space="11" w:color="FFFFFF"/>
                                    <w:bottom w:val="single" w:sz="2" w:space="1" w:color="FFFFFF"/>
                                    <w:right w:val="single" w:sz="2" w:space="4" w:color="FFFFFF"/>
                                  </w:divBdr>
                                  <w:divsChild>
                                    <w:div w:id="1919825264">
                                      <w:marLeft w:val="0"/>
                                      <w:marRight w:val="0"/>
                                      <w:marTop w:val="0"/>
                                      <w:marBottom w:val="0"/>
                                      <w:divBdr>
                                        <w:top w:val="none" w:sz="0" w:space="0" w:color="auto"/>
                                        <w:left w:val="none" w:sz="0" w:space="0" w:color="auto"/>
                                        <w:bottom w:val="none" w:sz="0" w:space="0" w:color="auto"/>
                                        <w:right w:val="none" w:sz="0" w:space="0" w:color="auto"/>
                                      </w:divBdr>
                                    </w:div>
                                  </w:divsChild>
                                </w:div>
                                <w:div w:id="887179631">
                                  <w:marLeft w:val="0"/>
                                  <w:marRight w:val="0"/>
                                  <w:marTop w:val="0"/>
                                  <w:marBottom w:val="0"/>
                                  <w:divBdr>
                                    <w:top w:val="single" w:sz="2" w:space="1" w:color="FFFFFF"/>
                                    <w:left w:val="single" w:sz="2" w:space="11" w:color="FFFFFF"/>
                                    <w:bottom w:val="single" w:sz="2" w:space="1" w:color="FFFFFF"/>
                                    <w:right w:val="single" w:sz="2" w:space="4" w:color="FFFFFF"/>
                                  </w:divBdr>
                                  <w:divsChild>
                                    <w:div w:id="1869564694">
                                      <w:marLeft w:val="0"/>
                                      <w:marRight w:val="0"/>
                                      <w:marTop w:val="0"/>
                                      <w:marBottom w:val="0"/>
                                      <w:divBdr>
                                        <w:top w:val="none" w:sz="0" w:space="0" w:color="auto"/>
                                        <w:left w:val="none" w:sz="0" w:space="0" w:color="auto"/>
                                        <w:bottom w:val="none" w:sz="0" w:space="0" w:color="auto"/>
                                        <w:right w:val="none" w:sz="0" w:space="0" w:color="auto"/>
                                      </w:divBdr>
                                    </w:div>
                                  </w:divsChild>
                                </w:div>
                                <w:div w:id="957028032">
                                  <w:marLeft w:val="0"/>
                                  <w:marRight w:val="0"/>
                                  <w:marTop w:val="0"/>
                                  <w:marBottom w:val="0"/>
                                  <w:divBdr>
                                    <w:top w:val="single" w:sz="2" w:space="1" w:color="FFFFFF"/>
                                    <w:left w:val="single" w:sz="2" w:space="11" w:color="FFFFFF"/>
                                    <w:bottom w:val="single" w:sz="2" w:space="1" w:color="FFFFFF"/>
                                    <w:right w:val="single" w:sz="2" w:space="4" w:color="FFFFFF"/>
                                  </w:divBdr>
                                  <w:divsChild>
                                    <w:div w:id="1238251412">
                                      <w:marLeft w:val="0"/>
                                      <w:marRight w:val="0"/>
                                      <w:marTop w:val="0"/>
                                      <w:marBottom w:val="0"/>
                                      <w:divBdr>
                                        <w:top w:val="none" w:sz="0" w:space="0" w:color="auto"/>
                                        <w:left w:val="none" w:sz="0" w:space="0" w:color="auto"/>
                                        <w:bottom w:val="none" w:sz="0" w:space="0" w:color="auto"/>
                                        <w:right w:val="none" w:sz="0" w:space="0" w:color="auto"/>
                                      </w:divBdr>
                                    </w:div>
                                  </w:divsChild>
                                </w:div>
                                <w:div w:id="1918974348">
                                  <w:marLeft w:val="0"/>
                                  <w:marRight w:val="0"/>
                                  <w:marTop w:val="0"/>
                                  <w:marBottom w:val="0"/>
                                  <w:divBdr>
                                    <w:top w:val="single" w:sz="2" w:space="1" w:color="FFFFFF"/>
                                    <w:left w:val="single" w:sz="2" w:space="11" w:color="FFFFFF"/>
                                    <w:bottom w:val="single" w:sz="2" w:space="1" w:color="FFFFFF"/>
                                    <w:right w:val="single" w:sz="2" w:space="4" w:color="FFFFFF"/>
                                  </w:divBdr>
                                  <w:divsChild>
                                    <w:div w:id="1388797324">
                                      <w:marLeft w:val="0"/>
                                      <w:marRight w:val="0"/>
                                      <w:marTop w:val="0"/>
                                      <w:marBottom w:val="0"/>
                                      <w:divBdr>
                                        <w:top w:val="none" w:sz="0" w:space="0" w:color="auto"/>
                                        <w:left w:val="none" w:sz="0" w:space="0" w:color="auto"/>
                                        <w:bottom w:val="none" w:sz="0" w:space="0" w:color="auto"/>
                                        <w:right w:val="none" w:sz="0" w:space="0" w:color="auto"/>
                                      </w:divBdr>
                                    </w:div>
                                  </w:divsChild>
                                </w:div>
                                <w:div w:id="1488863365">
                                  <w:marLeft w:val="0"/>
                                  <w:marRight w:val="0"/>
                                  <w:marTop w:val="0"/>
                                  <w:marBottom w:val="0"/>
                                  <w:divBdr>
                                    <w:top w:val="single" w:sz="2" w:space="1" w:color="FFFFFF"/>
                                    <w:left w:val="single" w:sz="2" w:space="11" w:color="FFFFFF"/>
                                    <w:bottom w:val="single" w:sz="2" w:space="1" w:color="FFFFFF"/>
                                    <w:right w:val="single" w:sz="2" w:space="4" w:color="FFFFFF"/>
                                  </w:divBdr>
                                  <w:divsChild>
                                    <w:div w:id="1292786663">
                                      <w:marLeft w:val="0"/>
                                      <w:marRight w:val="0"/>
                                      <w:marTop w:val="0"/>
                                      <w:marBottom w:val="0"/>
                                      <w:divBdr>
                                        <w:top w:val="none" w:sz="0" w:space="0" w:color="auto"/>
                                        <w:left w:val="none" w:sz="0" w:space="0" w:color="auto"/>
                                        <w:bottom w:val="none" w:sz="0" w:space="0" w:color="auto"/>
                                        <w:right w:val="none" w:sz="0" w:space="0" w:color="auto"/>
                                      </w:divBdr>
                                    </w:div>
                                  </w:divsChild>
                                </w:div>
                                <w:div w:id="1022584149">
                                  <w:marLeft w:val="0"/>
                                  <w:marRight w:val="0"/>
                                  <w:marTop w:val="0"/>
                                  <w:marBottom w:val="0"/>
                                  <w:divBdr>
                                    <w:top w:val="single" w:sz="2" w:space="1" w:color="FFFFFF"/>
                                    <w:left w:val="single" w:sz="2" w:space="11" w:color="FFFFFF"/>
                                    <w:bottom w:val="single" w:sz="2" w:space="1" w:color="FFFFFF"/>
                                    <w:right w:val="single" w:sz="2" w:space="4" w:color="FFFFFF"/>
                                  </w:divBdr>
                                  <w:divsChild>
                                    <w:div w:id="1281957591">
                                      <w:marLeft w:val="0"/>
                                      <w:marRight w:val="0"/>
                                      <w:marTop w:val="0"/>
                                      <w:marBottom w:val="0"/>
                                      <w:divBdr>
                                        <w:top w:val="none" w:sz="0" w:space="0" w:color="auto"/>
                                        <w:left w:val="none" w:sz="0" w:space="0" w:color="auto"/>
                                        <w:bottom w:val="none" w:sz="0" w:space="0" w:color="auto"/>
                                        <w:right w:val="none" w:sz="0" w:space="0" w:color="auto"/>
                                      </w:divBdr>
                                    </w:div>
                                  </w:divsChild>
                                </w:div>
                                <w:div w:id="1273786467">
                                  <w:marLeft w:val="0"/>
                                  <w:marRight w:val="0"/>
                                  <w:marTop w:val="0"/>
                                  <w:marBottom w:val="0"/>
                                  <w:divBdr>
                                    <w:top w:val="single" w:sz="2" w:space="1" w:color="FFFFFF"/>
                                    <w:left w:val="single" w:sz="2" w:space="11" w:color="FFFFFF"/>
                                    <w:bottom w:val="single" w:sz="2" w:space="1" w:color="FFFFFF"/>
                                    <w:right w:val="single" w:sz="2" w:space="4" w:color="FFFFFF"/>
                                  </w:divBdr>
                                  <w:divsChild>
                                    <w:div w:id="485391287">
                                      <w:marLeft w:val="0"/>
                                      <w:marRight w:val="0"/>
                                      <w:marTop w:val="0"/>
                                      <w:marBottom w:val="0"/>
                                      <w:divBdr>
                                        <w:top w:val="none" w:sz="0" w:space="0" w:color="auto"/>
                                        <w:left w:val="none" w:sz="0" w:space="0" w:color="auto"/>
                                        <w:bottom w:val="none" w:sz="0" w:space="0" w:color="auto"/>
                                        <w:right w:val="none" w:sz="0" w:space="0" w:color="auto"/>
                                      </w:divBdr>
                                    </w:div>
                                  </w:divsChild>
                                </w:div>
                                <w:div w:id="1365137590">
                                  <w:marLeft w:val="0"/>
                                  <w:marRight w:val="0"/>
                                  <w:marTop w:val="0"/>
                                  <w:marBottom w:val="0"/>
                                  <w:divBdr>
                                    <w:top w:val="single" w:sz="2" w:space="1" w:color="FFFFFF"/>
                                    <w:left w:val="single" w:sz="2" w:space="11" w:color="FFFFFF"/>
                                    <w:bottom w:val="single" w:sz="2" w:space="1" w:color="FFFFFF"/>
                                    <w:right w:val="single" w:sz="2" w:space="4" w:color="FFFFFF"/>
                                  </w:divBdr>
                                  <w:divsChild>
                                    <w:div w:id="1046955255">
                                      <w:marLeft w:val="0"/>
                                      <w:marRight w:val="0"/>
                                      <w:marTop w:val="0"/>
                                      <w:marBottom w:val="0"/>
                                      <w:divBdr>
                                        <w:top w:val="none" w:sz="0" w:space="0" w:color="auto"/>
                                        <w:left w:val="none" w:sz="0" w:space="0" w:color="auto"/>
                                        <w:bottom w:val="none" w:sz="0" w:space="0" w:color="auto"/>
                                        <w:right w:val="none" w:sz="0" w:space="0" w:color="auto"/>
                                      </w:divBdr>
                                    </w:div>
                                  </w:divsChild>
                                </w:div>
                                <w:div w:id="1647389346">
                                  <w:marLeft w:val="0"/>
                                  <w:marRight w:val="0"/>
                                  <w:marTop w:val="0"/>
                                  <w:marBottom w:val="0"/>
                                  <w:divBdr>
                                    <w:top w:val="single" w:sz="2" w:space="1" w:color="FFFFFF"/>
                                    <w:left w:val="single" w:sz="2" w:space="11" w:color="FFFFFF"/>
                                    <w:bottom w:val="single" w:sz="2" w:space="1" w:color="FFFFFF"/>
                                    <w:right w:val="single" w:sz="2" w:space="4" w:color="FFFFFF"/>
                                  </w:divBdr>
                                  <w:divsChild>
                                    <w:div w:id="1441683795">
                                      <w:marLeft w:val="0"/>
                                      <w:marRight w:val="0"/>
                                      <w:marTop w:val="0"/>
                                      <w:marBottom w:val="0"/>
                                      <w:divBdr>
                                        <w:top w:val="none" w:sz="0" w:space="0" w:color="auto"/>
                                        <w:left w:val="none" w:sz="0" w:space="0" w:color="auto"/>
                                        <w:bottom w:val="none" w:sz="0" w:space="0" w:color="auto"/>
                                        <w:right w:val="none" w:sz="0" w:space="0" w:color="auto"/>
                                      </w:divBdr>
                                    </w:div>
                                  </w:divsChild>
                                </w:div>
                                <w:div w:id="921568592">
                                  <w:marLeft w:val="0"/>
                                  <w:marRight w:val="0"/>
                                  <w:marTop w:val="0"/>
                                  <w:marBottom w:val="0"/>
                                  <w:divBdr>
                                    <w:top w:val="single" w:sz="2" w:space="1" w:color="FFFFFF"/>
                                    <w:left w:val="single" w:sz="2" w:space="11" w:color="FFFFFF"/>
                                    <w:bottom w:val="single" w:sz="2" w:space="1" w:color="FFFFFF"/>
                                    <w:right w:val="single" w:sz="2" w:space="4" w:color="FFFFFF"/>
                                  </w:divBdr>
                                  <w:divsChild>
                                    <w:div w:id="194582935">
                                      <w:marLeft w:val="0"/>
                                      <w:marRight w:val="0"/>
                                      <w:marTop w:val="0"/>
                                      <w:marBottom w:val="0"/>
                                      <w:divBdr>
                                        <w:top w:val="none" w:sz="0" w:space="0" w:color="auto"/>
                                        <w:left w:val="none" w:sz="0" w:space="0" w:color="auto"/>
                                        <w:bottom w:val="none" w:sz="0" w:space="0" w:color="auto"/>
                                        <w:right w:val="none" w:sz="0" w:space="0" w:color="auto"/>
                                      </w:divBdr>
                                    </w:div>
                                  </w:divsChild>
                                </w:div>
                                <w:div w:id="1396316445">
                                  <w:marLeft w:val="0"/>
                                  <w:marRight w:val="0"/>
                                  <w:marTop w:val="0"/>
                                  <w:marBottom w:val="0"/>
                                  <w:divBdr>
                                    <w:top w:val="single" w:sz="2" w:space="1" w:color="FFFFFF"/>
                                    <w:left w:val="single" w:sz="2" w:space="11" w:color="FFFFFF"/>
                                    <w:bottom w:val="single" w:sz="2" w:space="1" w:color="FFFFFF"/>
                                    <w:right w:val="single" w:sz="2" w:space="4" w:color="FFFFFF"/>
                                  </w:divBdr>
                                  <w:divsChild>
                                    <w:div w:id="1175269782">
                                      <w:marLeft w:val="0"/>
                                      <w:marRight w:val="0"/>
                                      <w:marTop w:val="0"/>
                                      <w:marBottom w:val="0"/>
                                      <w:divBdr>
                                        <w:top w:val="none" w:sz="0" w:space="0" w:color="auto"/>
                                        <w:left w:val="none" w:sz="0" w:space="0" w:color="auto"/>
                                        <w:bottom w:val="none" w:sz="0" w:space="0" w:color="auto"/>
                                        <w:right w:val="none" w:sz="0" w:space="0" w:color="auto"/>
                                      </w:divBdr>
                                    </w:div>
                                  </w:divsChild>
                                </w:div>
                                <w:div w:id="283391358">
                                  <w:marLeft w:val="0"/>
                                  <w:marRight w:val="0"/>
                                  <w:marTop w:val="0"/>
                                  <w:marBottom w:val="0"/>
                                  <w:divBdr>
                                    <w:top w:val="single" w:sz="2" w:space="1" w:color="FFFFFF"/>
                                    <w:left w:val="single" w:sz="2" w:space="11" w:color="FFFFFF"/>
                                    <w:bottom w:val="single" w:sz="2" w:space="1" w:color="FFFFFF"/>
                                    <w:right w:val="single" w:sz="2" w:space="4" w:color="FFFFFF"/>
                                  </w:divBdr>
                                  <w:divsChild>
                                    <w:div w:id="244539706">
                                      <w:marLeft w:val="0"/>
                                      <w:marRight w:val="0"/>
                                      <w:marTop w:val="0"/>
                                      <w:marBottom w:val="0"/>
                                      <w:divBdr>
                                        <w:top w:val="none" w:sz="0" w:space="0" w:color="auto"/>
                                        <w:left w:val="none" w:sz="0" w:space="0" w:color="auto"/>
                                        <w:bottom w:val="none" w:sz="0" w:space="0" w:color="auto"/>
                                        <w:right w:val="none" w:sz="0" w:space="0" w:color="auto"/>
                                      </w:divBdr>
                                    </w:div>
                                  </w:divsChild>
                                </w:div>
                                <w:div w:id="1192381695">
                                  <w:marLeft w:val="0"/>
                                  <w:marRight w:val="0"/>
                                  <w:marTop w:val="0"/>
                                  <w:marBottom w:val="0"/>
                                  <w:divBdr>
                                    <w:top w:val="single" w:sz="2" w:space="1" w:color="FFFFFF"/>
                                    <w:left w:val="single" w:sz="2" w:space="11" w:color="FFFFFF"/>
                                    <w:bottom w:val="single" w:sz="2" w:space="1" w:color="FFFFFF"/>
                                    <w:right w:val="single" w:sz="2" w:space="4" w:color="FFFFFF"/>
                                  </w:divBdr>
                                  <w:divsChild>
                                    <w:div w:id="1237278695">
                                      <w:marLeft w:val="0"/>
                                      <w:marRight w:val="0"/>
                                      <w:marTop w:val="0"/>
                                      <w:marBottom w:val="0"/>
                                      <w:divBdr>
                                        <w:top w:val="none" w:sz="0" w:space="0" w:color="auto"/>
                                        <w:left w:val="none" w:sz="0" w:space="0" w:color="auto"/>
                                        <w:bottom w:val="none" w:sz="0" w:space="0" w:color="auto"/>
                                        <w:right w:val="none" w:sz="0" w:space="0" w:color="auto"/>
                                      </w:divBdr>
                                    </w:div>
                                  </w:divsChild>
                                </w:div>
                                <w:div w:id="1764836686">
                                  <w:marLeft w:val="0"/>
                                  <w:marRight w:val="0"/>
                                  <w:marTop w:val="0"/>
                                  <w:marBottom w:val="0"/>
                                  <w:divBdr>
                                    <w:top w:val="single" w:sz="2" w:space="1" w:color="FFFFFF"/>
                                    <w:left w:val="single" w:sz="2" w:space="11" w:color="FFFFFF"/>
                                    <w:bottom w:val="single" w:sz="2" w:space="4" w:color="FFFFFF"/>
                                    <w:right w:val="single" w:sz="2" w:space="4" w:color="FFFFFF"/>
                                  </w:divBdr>
                                  <w:divsChild>
                                    <w:div w:id="7975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33692">
                          <w:marLeft w:val="0"/>
                          <w:marRight w:val="0"/>
                          <w:marTop w:val="0"/>
                          <w:marBottom w:val="300"/>
                          <w:divBdr>
                            <w:top w:val="none" w:sz="0" w:space="0" w:color="auto"/>
                            <w:left w:val="none" w:sz="0" w:space="0" w:color="auto"/>
                            <w:bottom w:val="none" w:sz="0" w:space="0" w:color="auto"/>
                            <w:right w:val="none" w:sz="0" w:space="0" w:color="auto"/>
                          </w:divBdr>
                          <w:divsChild>
                            <w:div w:id="111005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47834">
                  <w:marLeft w:val="0"/>
                  <w:marRight w:val="63"/>
                  <w:marTop w:val="0"/>
                  <w:marBottom w:val="0"/>
                  <w:divBdr>
                    <w:top w:val="none" w:sz="0" w:space="0" w:color="auto"/>
                    <w:left w:val="none" w:sz="0" w:space="0" w:color="auto"/>
                    <w:bottom w:val="none" w:sz="0" w:space="0" w:color="auto"/>
                    <w:right w:val="none" w:sz="0" w:space="0" w:color="auto"/>
                  </w:divBdr>
                  <w:divsChild>
                    <w:div w:id="2056654178">
                      <w:marLeft w:val="0"/>
                      <w:marRight w:val="0"/>
                      <w:marTop w:val="0"/>
                      <w:marBottom w:val="0"/>
                      <w:divBdr>
                        <w:top w:val="none" w:sz="0" w:space="0" w:color="auto"/>
                        <w:left w:val="none" w:sz="0" w:space="0" w:color="auto"/>
                        <w:bottom w:val="none" w:sz="0" w:space="0" w:color="auto"/>
                        <w:right w:val="none" w:sz="0" w:space="0" w:color="auto"/>
                      </w:divBdr>
                    </w:div>
                  </w:divsChild>
                </w:div>
                <w:div w:id="977148263">
                  <w:marLeft w:val="63"/>
                  <w:marRight w:val="0"/>
                  <w:marTop w:val="0"/>
                  <w:marBottom w:val="0"/>
                  <w:divBdr>
                    <w:top w:val="none" w:sz="0" w:space="0" w:color="auto"/>
                    <w:left w:val="none" w:sz="0" w:space="0" w:color="auto"/>
                    <w:bottom w:val="none" w:sz="0" w:space="0" w:color="auto"/>
                    <w:right w:val="none" w:sz="0" w:space="0" w:color="auto"/>
                  </w:divBdr>
                  <w:divsChild>
                    <w:div w:id="857696231">
                      <w:marLeft w:val="0"/>
                      <w:marRight w:val="0"/>
                      <w:marTop w:val="0"/>
                      <w:marBottom w:val="0"/>
                      <w:divBdr>
                        <w:top w:val="none" w:sz="0" w:space="0" w:color="auto"/>
                        <w:left w:val="none" w:sz="0" w:space="0" w:color="auto"/>
                        <w:bottom w:val="none" w:sz="0" w:space="0" w:color="auto"/>
                        <w:right w:val="none" w:sz="0" w:space="0" w:color="auto"/>
                      </w:divBdr>
                    </w:div>
                  </w:divsChild>
                </w:div>
                <w:div w:id="509416927">
                  <w:marLeft w:val="0"/>
                  <w:marRight w:val="0"/>
                  <w:marTop w:val="480"/>
                  <w:marBottom w:val="0"/>
                  <w:divBdr>
                    <w:top w:val="single" w:sz="6" w:space="0" w:color="EEEEEE"/>
                    <w:left w:val="none" w:sz="0" w:space="0" w:color="auto"/>
                    <w:bottom w:val="none" w:sz="0" w:space="0" w:color="auto"/>
                    <w:right w:val="none" w:sz="0" w:space="0" w:color="auto"/>
                  </w:divBdr>
                  <w:divsChild>
                    <w:div w:id="171453153">
                      <w:marLeft w:val="0"/>
                      <w:marRight w:val="0"/>
                      <w:marTop w:val="0"/>
                      <w:marBottom w:val="0"/>
                      <w:divBdr>
                        <w:top w:val="none" w:sz="0" w:space="0" w:color="auto"/>
                        <w:left w:val="none" w:sz="0" w:space="0" w:color="auto"/>
                        <w:bottom w:val="none" w:sz="0" w:space="0" w:color="auto"/>
                        <w:right w:val="none" w:sz="0" w:space="0" w:color="auto"/>
                      </w:divBdr>
                      <w:divsChild>
                        <w:div w:id="103620510">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004764">
          <w:marLeft w:val="0"/>
          <w:marRight w:val="0"/>
          <w:marTop w:val="0"/>
          <w:marBottom w:val="0"/>
          <w:divBdr>
            <w:top w:val="single" w:sz="6" w:space="0" w:color="7A7A7A"/>
            <w:left w:val="none" w:sz="0" w:space="0" w:color="auto"/>
            <w:bottom w:val="none" w:sz="0" w:space="0" w:color="auto"/>
            <w:right w:val="none" w:sz="0" w:space="0" w:color="auto"/>
          </w:divBdr>
          <w:divsChild>
            <w:div w:id="1845589839">
              <w:marLeft w:val="0"/>
              <w:marRight w:val="0"/>
              <w:marTop w:val="0"/>
              <w:marBottom w:val="0"/>
              <w:divBdr>
                <w:top w:val="none" w:sz="0" w:space="0" w:color="auto"/>
                <w:left w:val="none" w:sz="0" w:space="0" w:color="auto"/>
                <w:bottom w:val="none" w:sz="0" w:space="0" w:color="auto"/>
                <w:right w:val="none" w:sz="0" w:space="0" w:color="auto"/>
              </w:divBdr>
              <w:divsChild>
                <w:div w:id="658193185">
                  <w:marLeft w:val="0"/>
                  <w:marRight w:val="0"/>
                  <w:marTop w:val="0"/>
                  <w:marBottom w:val="0"/>
                  <w:divBdr>
                    <w:top w:val="none" w:sz="0" w:space="0" w:color="auto"/>
                    <w:left w:val="none" w:sz="0" w:space="0" w:color="auto"/>
                    <w:bottom w:val="none" w:sz="0" w:space="0" w:color="auto"/>
                    <w:right w:val="none" w:sz="0" w:space="0" w:color="auto"/>
                  </w:divBdr>
                  <w:divsChild>
                    <w:div w:id="1086027696">
                      <w:marLeft w:val="0"/>
                      <w:marRight w:val="0"/>
                      <w:marTop w:val="0"/>
                      <w:marBottom w:val="0"/>
                      <w:divBdr>
                        <w:top w:val="none" w:sz="0" w:space="0" w:color="auto"/>
                        <w:left w:val="none" w:sz="0" w:space="0" w:color="auto"/>
                        <w:bottom w:val="none" w:sz="0" w:space="0" w:color="auto"/>
                        <w:right w:val="none" w:sz="0" w:space="0" w:color="auto"/>
                      </w:divBdr>
                      <w:divsChild>
                        <w:div w:id="427703455">
                          <w:marLeft w:val="0"/>
                          <w:marRight w:val="0"/>
                          <w:marTop w:val="0"/>
                          <w:marBottom w:val="0"/>
                          <w:divBdr>
                            <w:top w:val="none" w:sz="0" w:space="0" w:color="auto"/>
                            <w:left w:val="none" w:sz="0" w:space="0" w:color="auto"/>
                            <w:bottom w:val="none" w:sz="0" w:space="0" w:color="auto"/>
                            <w:right w:val="none" w:sz="0" w:space="0" w:color="auto"/>
                          </w:divBdr>
                        </w:div>
                      </w:divsChild>
                    </w:div>
                    <w:div w:id="128125957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gif"/><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1664</Words>
  <Characters>9489</Characters>
  <Application>Microsoft Office Word</Application>
  <DocSecurity>0</DocSecurity>
  <Lines>79</Lines>
  <Paragraphs>22</Paragraphs>
  <ScaleCrop>false</ScaleCrop>
  <Company/>
  <LinksUpToDate>false</LinksUpToDate>
  <CharactersWithSpaces>11131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1</cp:revision>
  <dcterms:created xsi:type="dcterms:W3CDTF">2021-06-10T16:30:00Z</dcterms:created>
  <dcterms:modified xsi:type="dcterms:W3CDTF">2021-06-10T16:31:00Z</dcterms:modified>
</cp:coreProperties>
</file>